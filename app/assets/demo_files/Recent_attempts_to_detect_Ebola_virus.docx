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89BC" w14:textId="77777777" w:rsidR="009C787A" w:rsidRPr="009C787A" w:rsidRDefault="009C787A" w:rsidP="0034158F">
      <w:pPr>
        <w:jc w:val="center"/>
        <w:rPr>
          <w:rFonts w:ascii="Tahoma" w:hAnsi="Tahoma" w:cs="Tahoma"/>
          <w:sz w:val="28"/>
          <w:szCs w:val="28"/>
        </w:rPr>
      </w:pPr>
      <w:bookmarkStart w:id="0" w:name="_Hlk536083981"/>
      <w:ins w:id="1" w:author="Jana Erjavec" w:date="2015-03-04T21:11:00Z">
        <w:r w:rsidRPr="009C787A">
          <w:rPr>
            <w:rFonts w:ascii="Tahoma" w:hAnsi="Tahoma" w:cs="Tahoma"/>
            <w:sz w:val="28"/>
            <w:szCs w:val="28"/>
          </w:rPr>
          <w:t>Mobile Ebola diagnostic</w:t>
        </w:r>
      </w:ins>
      <w:ins w:id="2" w:author="Jana Erjavec" w:date="2015-03-04T21:12:00Z">
        <w:r w:rsidRPr="009C787A">
          <w:rPr>
            <w:rFonts w:ascii="Tahoma" w:hAnsi="Tahoma" w:cs="Tahoma"/>
            <w:sz w:val="28"/>
            <w:szCs w:val="28"/>
          </w:rPr>
          <w:t xml:space="preserve"> assay</w:t>
        </w:r>
      </w:ins>
      <w:ins w:id="3" w:author="Jana Erjavec" w:date="2015-03-04T21:11:00Z">
        <w:r w:rsidRPr="009C787A">
          <w:rPr>
            <w:rFonts w:ascii="Tahoma" w:hAnsi="Tahoma" w:cs="Tahoma"/>
            <w:sz w:val="28"/>
            <w:szCs w:val="28"/>
          </w:rPr>
          <w:t xml:space="preserve"> to contain future outbreaks?</w:t>
        </w:r>
      </w:ins>
    </w:p>
    <w:p w14:paraId="73A2F4F1" w14:textId="77777777" w:rsidR="0034158F" w:rsidRPr="002B4B2A" w:rsidRDefault="0034158F" w:rsidP="0034158F">
      <w:pPr>
        <w:jc w:val="center"/>
        <w:rPr>
          <w:sz w:val="28"/>
          <w:szCs w:val="28"/>
        </w:rPr>
      </w:pPr>
      <w:r>
        <w:rPr>
          <w:sz w:val="28"/>
          <w:szCs w:val="28"/>
        </w:rPr>
        <w:t xml:space="preserve">Recent attempts to detect Ebola virus </w:t>
      </w:r>
    </w:p>
    <w:p w14:paraId="4D9BC74C" w14:textId="77777777" w:rsidR="0034158F" w:rsidRDefault="0034158F" w:rsidP="0034158F"/>
    <w:p w14:paraId="6C39914A" w14:textId="5DBFB4F0" w:rsidR="009F2203" w:rsidRPr="001473C2" w:rsidRDefault="0034158F">
      <w:pPr>
        <w:rPr>
          <w:rFonts w:eastAsiaTheme="minorEastAsia"/>
          <w:color w:val="0070C0"/>
        </w:rPr>
      </w:pPr>
      <w:r w:rsidRPr="001473C2">
        <w:rPr>
          <w:b/>
          <w:bCs/>
          <w:i/>
          <w:iCs/>
          <w:color w:val="0070C0"/>
        </w:rPr>
        <w:t>Ebolavirus</w:t>
      </w:r>
      <w:r w:rsidRPr="001473C2">
        <w:rPr>
          <w:color w:val="0070C0"/>
        </w:rPr>
        <w:t xml:space="preserve"> </w:t>
      </w:r>
      <w:r w:rsidRPr="25610294">
        <w:t xml:space="preserve">is an enveloped single-stranded RNA virus that has five known species, four of which are pathogenic to humans. The virus was </w:t>
      </w:r>
      <w:r w:rsidRPr="001473C2">
        <w:rPr>
          <w:b/>
          <w:bCs/>
          <w:i/>
          <w:iCs/>
          <w:color w:val="0070C0"/>
        </w:rPr>
        <w:t>first identified</w:t>
      </w:r>
      <w:r w:rsidRPr="001473C2">
        <w:rPr>
          <w:color w:val="0070C0"/>
        </w:rPr>
        <w:t xml:space="preserve"> </w:t>
      </w:r>
      <w:r w:rsidR="009F2203" w:rsidRPr="25610294">
        <w:rPr>
          <w:color w:val="0070C0"/>
        </w:rPr>
        <w:t xml:space="preserve">(4) </w:t>
      </w:r>
      <w:r w:rsidRPr="25610294">
        <w:t xml:space="preserve">in 1976 in association with two simultaneous outbreaks of haemorrhagic fever in Sudan and Zaire </w:t>
      </w:r>
      <w:r w:rsidR="009F2203" w:rsidRPr="25610294">
        <w:t xml:space="preserve">which </w:t>
      </w:r>
      <w:r w:rsidRPr="25610294">
        <w:t xml:space="preserve">involved 500 individuals, with case fatality rates of 88% in Zaire and 53% in Sudan (4). Through 2013, the </w:t>
      </w:r>
      <w:r w:rsidR="009C787A" w:rsidRPr="001473C2">
        <w:rPr>
          <w:b/>
          <w:bCs/>
          <w:i/>
          <w:iCs/>
          <w:color w:val="0070C0"/>
        </w:rPr>
        <w:t>WHO</w:t>
      </w:r>
      <w:r w:rsidRPr="001473C2">
        <w:rPr>
          <w:color w:val="0070C0"/>
        </w:rPr>
        <w:t xml:space="preserve"> </w:t>
      </w:r>
      <w:r w:rsidRPr="25610294">
        <w:t>reported a total of 1,716 cases in 24 outbreaks. The curr</w:t>
      </w:r>
      <w:r w:rsidRPr="005F4D6E">
        <w:t xml:space="preserve">ent outbreak </w:t>
      </w:r>
      <w:r>
        <w:t xml:space="preserve">in West Africa, which started in March 2014, </w:t>
      </w:r>
      <w:r w:rsidRPr="005F4D6E">
        <w:t>is a result of the spread of the Zaire ebolavirus</w:t>
      </w:r>
      <w:r>
        <w:t xml:space="preserve">, the most virulent strain of Ebolavirus family and is the largest and most complex Ebola outbreak in the </w:t>
      </w:r>
      <w:r w:rsidR="001473C2">
        <w:t>history.</w:t>
      </w:r>
      <w:r w:rsidRPr="25610294">
        <w:t xml:space="preserve"> </w:t>
      </w:r>
      <w:r w:rsidR="009F2203" w:rsidRPr="001473C2">
        <w:rPr>
          <w:b/>
          <w:bCs/>
          <w:i/>
          <w:iCs/>
        </w:rPr>
        <w:t>CDC</w:t>
      </w:r>
      <w:r w:rsidR="009F2203" w:rsidRPr="001473C2">
        <w:t xml:space="preserve"> has </w:t>
      </w:r>
      <w:r w:rsidR="001473C2" w:rsidRPr="001473C2">
        <w:t>reported more</w:t>
      </w:r>
      <w:r w:rsidR="009F2203" w:rsidRPr="001473C2">
        <w:t xml:space="preserve"> than 20,000 cases of Ebola infection which killed more than 9,000 people so far, mainly in Sierra Leone, Liberia and Guinea. </w:t>
      </w:r>
    </w:p>
    <w:p w14:paraId="52C03AB8" w14:textId="3DCFE96D" w:rsidR="17D20EF7" w:rsidRDefault="17D20EF7"/>
    <w:p w14:paraId="7787A630" w14:textId="679F024B" w:rsidR="0034158F" w:rsidRPr="001473C2" w:rsidRDefault="009F2203">
      <w:pPr>
        <w:rPr>
          <w:rFonts w:eastAsiaTheme="minorEastAsia"/>
          <w:color w:val="000000" w:themeColor="text1"/>
          <w:sz w:val="28"/>
          <w:szCs w:val="28"/>
        </w:rPr>
      </w:pPr>
      <w:r w:rsidRPr="001473C2">
        <w:rPr>
          <w:i/>
          <w:iCs/>
          <w:color w:val="000000" w:themeColor="text1"/>
          <w:sz w:val="28"/>
          <w:szCs w:val="28"/>
        </w:rPr>
        <w:t>“</w:t>
      </w:r>
      <w:r w:rsidR="00881EAE" w:rsidRPr="001473C2">
        <w:rPr>
          <w:i/>
          <w:iCs/>
          <w:color w:val="000000" w:themeColor="text1"/>
          <w:sz w:val="28"/>
          <w:szCs w:val="28"/>
        </w:rPr>
        <w:t xml:space="preserve">CDC has </w:t>
      </w:r>
      <w:r w:rsidR="001473C2" w:rsidRPr="001473C2">
        <w:rPr>
          <w:i/>
          <w:iCs/>
          <w:color w:val="000000" w:themeColor="text1"/>
          <w:sz w:val="28"/>
          <w:szCs w:val="28"/>
        </w:rPr>
        <w:t xml:space="preserve">reported </w:t>
      </w:r>
      <w:r w:rsidR="001473C2" w:rsidRPr="001473C2">
        <w:rPr>
          <w:i/>
          <w:iCs/>
          <w:sz w:val="28"/>
          <w:szCs w:val="28"/>
        </w:rPr>
        <w:t>more</w:t>
      </w:r>
      <w:r w:rsidR="0034158F" w:rsidRPr="001473C2">
        <w:rPr>
          <w:i/>
          <w:iCs/>
          <w:sz w:val="28"/>
          <w:szCs w:val="28"/>
        </w:rPr>
        <w:t xml:space="preserve"> than 20,000 cases</w:t>
      </w:r>
      <w:r w:rsidR="00D31116" w:rsidRPr="001473C2">
        <w:rPr>
          <w:i/>
          <w:iCs/>
          <w:sz w:val="28"/>
          <w:szCs w:val="28"/>
        </w:rPr>
        <w:t xml:space="preserve"> of Ebola infection</w:t>
      </w:r>
      <w:r w:rsidR="0034158F" w:rsidRPr="001473C2">
        <w:rPr>
          <w:i/>
          <w:iCs/>
          <w:sz w:val="28"/>
          <w:szCs w:val="28"/>
        </w:rPr>
        <w:t xml:space="preserve"> </w:t>
      </w:r>
      <w:r w:rsidR="00D31116" w:rsidRPr="001473C2">
        <w:rPr>
          <w:i/>
          <w:iCs/>
          <w:sz w:val="28"/>
          <w:szCs w:val="28"/>
        </w:rPr>
        <w:t xml:space="preserve">which </w:t>
      </w:r>
      <w:r w:rsidR="0034158F" w:rsidRPr="001473C2">
        <w:rPr>
          <w:i/>
          <w:iCs/>
          <w:sz w:val="28"/>
          <w:szCs w:val="28"/>
        </w:rPr>
        <w:t xml:space="preserve">killed more than 9,000 people so far, mainly in Sierra Leone, Liberia and Guinea. </w:t>
      </w:r>
      <w:r w:rsidRPr="001473C2">
        <w:rPr>
          <w:i/>
          <w:iCs/>
          <w:sz w:val="28"/>
          <w:szCs w:val="28"/>
        </w:rPr>
        <w:t>“</w:t>
      </w:r>
    </w:p>
    <w:p w14:paraId="29FF6544" w14:textId="10C67AF0" w:rsidR="0034158F" w:rsidRPr="001473C2" w:rsidRDefault="0034158F">
      <w:pPr>
        <w:rPr>
          <w:rFonts w:eastAsiaTheme="minorEastAsia"/>
        </w:rPr>
      </w:pPr>
      <w:r>
        <w:t>Ebola virus</w:t>
      </w:r>
      <w:r w:rsidRPr="00853C59">
        <w:t xml:space="preserve"> is </w:t>
      </w:r>
      <w:r w:rsidRPr="001473C2">
        <w:rPr>
          <w:color w:val="000000" w:themeColor="text1"/>
        </w:rPr>
        <w:t xml:space="preserve">transmitted </w:t>
      </w:r>
      <w:r w:rsidR="00D31116">
        <w:t>3</w:t>
      </w:r>
      <w:r w:rsidRPr="00853C59">
        <w:t xml:space="preserve">to people from wild animals and spreads in the human population through </w:t>
      </w:r>
      <w:r w:rsidRPr="001473C2">
        <w:rPr>
          <w:b/>
          <w:bCs/>
          <w:i/>
          <w:iCs/>
          <w:color w:val="0070C0"/>
        </w:rPr>
        <w:t>human-to-human transmission</w:t>
      </w:r>
      <w:r w:rsidRPr="001473C2">
        <w:rPr>
          <w:color w:val="0070C0"/>
        </w:rPr>
        <w:t xml:space="preserve"> </w:t>
      </w:r>
      <w:r>
        <w:t xml:space="preserve">either by </w:t>
      </w:r>
      <w:r w:rsidRPr="00F74861">
        <w:t>direct contact with the blood, secretions, organs or other bodil</w:t>
      </w:r>
      <w:r>
        <w:t>y fluids of infected people or</w:t>
      </w:r>
      <w:r w:rsidRPr="00F74861">
        <w:t xml:space="preserve"> with surfaces and </w:t>
      </w:r>
      <w:r w:rsidR="001473C2" w:rsidRPr="00F74861">
        <w:t xml:space="preserve">materials </w:t>
      </w:r>
      <w:r w:rsidR="001473C2">
        <w:t>contaminated</w:t>
      </w:r>
      <w:r>
        <w:t xml:space="preserve"> with these fluids</w:t>
      </w:r>
      <w:r w:rsidRPr="073F8240">
        <w:t>.</w:t>
      </w:r>
      <w:r>
        <w:t xml:space="preserve"> The epidemic occurring in West Africa most likely started from a single </w:t>
      </w:r>
      <w:r w:rsidRPr="001473C2">
        <w:rPr>
          <w:b/>
          <w:bCs/>
          <w:i/>
          <w:iCs/>
          <w:color w:val="0070C0"/>
        </w:rPr>
        <w:t>zoonotic transmission</w:t>
      </w:r>
      <w:r w:rsidRPr="001473C2">
        <w:rPr>
          <w:color w:val="0070C0"/>
        </w:rPr>
        <w:t xml:space="preserve"> </w:t>
      </w:r>
      <w:r w:rsidR="009F2203">
        <w:rPr>
          <w:color w:val="0070C0"/>
        </w:rPr>
        <w:t xml:space="preserve">6 </w:t>
      </w:r>
      <w:r>
        <w:t xml:space="preserve">to a 2-year old boy in Meliandou, Guinea </w:t>
      </w:r>
      <w:r w:rsidRPr="0011286B">
        <w:t>who might have been infected by hunting or playing with insectivorous free‐tailed bats living in a nearby hollow tree</w:t>
      </w:r>
      <w:r>
        <w:t>. It is suggested that the disease spread further by human-to-human transmission</w:t>
      </w:r>
      <w:r w:rsidRPr="073F8240">
        <w:t xml:space="preserve">. </w:t>
      </w:r>
    </w:p>
    <w:p w14:paraId="45DCB5D9" w14:textId="34D8F095" w:rsidR="0034158F" w:rsidRPr="001473C2" w:rsidRDefault="0034158F">
      <w:pPr>
        <w:rPr>
          <w:rFonts w:eastAsiaTheme="minorEastAsia"/>
        </w:rPr>
      </w:pPr>
      <w:r w:rsidRPr="005D702A">
        <w:t xml:space="preserve">The incubation period is 2 to 21 days and illness </w:t>
      </w:r>
      <w:proofErr w:type="gramStart"/>
      <w:r w:rsidRPr="005D702A">
        <w:t>is</w:t>
      </w:r>
      <w:proofErr w:type="gramEnd"/>
      <w:r w:rsidRPr="005D702A">
        <w:t xml:space="preserve"> characterized by the sudden onset of fever, intense weakness, muscle pain, headache and sore throat. This is followed by vomiting, </w:t>
      </w:r>
      <w:r w:rsidR="001473C2">
        <w:t>diarrh</w:t>
      </w:r>
      <w:r w:rsidR="001473C2" w:rsidRPr="005D702A">
        <w:t>oea</w:t>
      </w:r>
      <w:bookmarkStart w:id="4" w:name="_GoBack"/>
      <w:bookmarkEnd w:id="4"/>
      <w:r w:rsidRPr="005D702A">
        <w:t>, rash, impaired kidney and liver function, and in some cases, both internal and external bleeding</w:t>
      </w:r>
      <w:r>
        <w:t xml:space="preserve"> (3)</w:t>
      </w:r>
      <w:r w:rsidRPr="25610294">
        <w:t xml:space="preserve">. </w:t>
      </w:r>
      <w:r>
        <w:t xml:space="preserve"> Due to easy transmission</w:t>
      </w:r>
      <w:r w:rsidR="009F2203" w:rsidRPr="25610294">
        <w:t>,</w:t>
      </w:r>
      <w:r>
        <w:t xml:space="preserve"> the number of cases increase rapidly and it is essential to establish</w:t>
      </w:r>
      <w:r w:rsidRPr="25610294">
        <w:t xml:space="preserve"> </w:t>
      </w:r>
      <w:r>
        <w:t>diagnosis early in the course of the disease</w:t>
      </w:r>
      <w:r w:rsidRPr="000D1602">
        <w:t xml:space="preserve"> in order to prevent spreading of </w:t>
      </w:r>
      <w:r w:rsidR="00D403D1">
        <w:t xml:space="preserve">the </w:t>
      </w:r>
      <w:r w:rsidRPr="000D1602">
        <w:t>virus</w:t>
      </w:r>
      <w:r w:rsidRPr="25610294">
        <w:t xml:space="preserve">. </w:t>
      </w:r>
    </w:p>
    <w:p w14:paraId="3F391EFF" w14:textId="77777777" w:rsidR="009F2203" w:rsidRPr="001473C2" w:rsidRDefault="00D403D1">
      <w:pPr>
        <w:rPr>
          <w:i/>
          <w:iCs/>
          <w:sz w:val="28"/>
          <w:szCs w:val="28"/>
        </w:rPr>
      </w:pPr>
      <w:r w:rsidRPr="001473C2">
        <w:rPr>
          <w:i/>
          <w:iCs/>
          <w:sz w:val="28"/>
          <w:szCs w:val="28"/>
        </w:rPr>
        <w:t>“…it is essential to establish diagnosis early in the course of the disease in order to prevent spreading of the virus”</w:t>
      </w:r>
    </w:p>
    <w:p w14:paraId="0D66FC53" w14:textId="52589C2B" w:rsidR="0034158F" w:rsidRDefault="0034158F" w:rsidP="0034158F">
      <w:r>
        <w:t xml:space="preserve">As Ebola symptoms are similar to other diseases such as malaria, typhoid fever and meningitis, the diagnosis of Ebola infection can present a challenge. The disease is normally confirmed by one of the current detection methods: virus isolation by cell culture, electron microscopy, </w:t>
      </w:r>
      <w:r w:rsidRPr="00BE51D8">
        <w:t>antibody-capture enzyme-linked immunosorbent assay (ELISA)</w:t>
      </w:r>
      <w:r>
        <w:t xml:space="preserve">, antigen-capture detection tests, serum neutralization test and </w:t>
      </w:r>
      <w:r w:rsidRPr="00BE51D8">
        <w:t>reverse transcriptase polymerase chain reaction (RT-PCR) assay</w:t>
      </w:r>
      <w:r>
        <w:t xml:space="preserve"> (3). T</w:t>
      </w:r>
      <w:r w:rsidRPr="005335BF">
        <w:t xml:space="preserve">he </w:t>
      </w:r>
      <w:r w:rsidR="00A80B7A">
        <w:t>CDC</w:t>
      </w:r>
      <w:r w:rsidRPr="005335BF">
        <w:t xml:space="preserve"> are indicating the use of probe-based </w:t>
      </w:r>
      <w:r>
        <w:t>real-time RT-</w:t>
      </w:r>
      <w:r w:rsidRPr="005335BF">
        <w:t xml:space="preserve">PCR assays </w:t>
      </w:r>
      <w:r>
        <w:t xml:space="preserve">(RT-qPCR) </w:t>
      </w:r>
      <w:r w:rsidRPr="005335BF">
        <w:t>for acute infections.</w:t>
      </w:r>
      <w:r w:rsidR="00A80B7A">
        <w:t xml:space="preserve"> As reported by </w:t>
      </w:r>
      <w:proofErr w:type="spellStart"/>
      <w:r w:rsidR="00A80B7A" w:rsidRPr="001473C2">
        <w:rPr>
          <w:i/>
          <w:iCs/>
          <w:color w:val="0070C0"/>
        </w:rPr>
        <w:t>Biosearch</w:t>
      </w:r>
      <w:proofErr w:type="spellEnd"/>
      <w:r w:rsidR="00A80B7A" w:rsidRPr="001473C2">
        <w:rPr>
          <w:i/>
          <w:iCs/>
          <w:color w:val="0070C0"/>
        </w:rPr>
        <w:t xml:space="preserve"> Technologies</w:t>
      </w:r>
      <w:r w:rsidRPr="001473C2">
        <w:rPr>
          <w:color w:val="0070C0"/>
        </w:rPr>
        <w:t xml:space="preserve"> </w:t>
      </w:r>
      <w:r w:rsidRPr="005335BF">
        <w:t>RT-qPCR detection was used in previous outbreaks as well</w:t>
      </w:r>
      <w:r>
        <w:t xml:space="preserve"> as the current crisis as a sensitive, </w:t>
      </w:r>
      <w:r w:rsidRPr="005335BF">
        <w:t>reliable</w:t>
      </w:r>
      <w:r>
        <w:t xml:space="preserve"> and rapid method</w:t>
      </w:r>
      <w:r w:rsidRPr="005335BF">
        <w:t>.</w:t>
      </w:r>
      <w:r>
        <w:t xml:space="preserve"> </w:t>
      </w:r>
    </w:p>
    <w:p w14:paraId="1F1A090F" w14:textId="5304BC1F" w:rsidR="00A80B7A" w:rsidRDefault="0034158F" w:rsidP="25610294">
      <w:r>
        <w:t xml:space="preserve">Several </w:t>
      </w:r>
      <w:r w:rsidRPr="001473C2">
        <w:rPr>
          <w:color w:val="000000" w:themeColor="text1"/>
        </w:rPr>
        <w:t xml:space="preserve">real-time PCR diagnostic kits </w:t>
      </w:r>
      <w:r>
        <w:t xml:space="preserve">for detection of Ebola virus in </w:t>
      </w:r>
      <w:r w:rsidRPr="008232C6">
        <w:t>human samples such as serum and plasma</w:t>
      </w:r>
      <w:r>
        <w:t xml:space="preserve"> are in the development or on the market already.  Some of them target all known subtypes of Ebola virus (</w:t>
      </w:r>
      <w:proofErr w:type="spellStart"/>
      <w:r w:rsidRPr="00B663AB">
        <w:t>RealStar</w:t>
      </w:r>
      <w:proofErr w:type="spellEnd"/>
      <w:r w:rsidRPr="00B663AB">
        <w:t xml:space="preserve"> Ebolavirus RT-PCR Kit 1.0.</w:t>
      </w:r>
      <w:r>
        <w:t xml:space="preserve"> from Altona,</w:t>
      </w:r>
      <w:r w:rsidRPr="00922406">
        <w:t xml:space="preserve"> Ebola Virus (EBOV) Real Time RT-PCR Kit from </w:t>
      </w:r>
      <w:proofErr w:type="spellStart"/>
      <w:proofErr w:type="gramStart"/>
      <w:r w:rsidRPr="00922406">
        <w:t>LiferiverTM</w:t>
      </w:r>
      <w:proofErr w:type="spellEnd"/>
      <w:r>
        <w:t xml:space="preserve"> )</w:t>
      </w:r>
      <w:proofErr w:type="gramEnd"/>
      <w:r>
        <w:t xml:space="preserve">, while others </w:t>
      </w:r>
      <w:r w:rsidR="00EE7506">
        <w:t>detect only some of the subtypes, in most of the cases</w:t>
      </w:r>
      <w:r w:rsidRPr="00B663AB">
        <w:t xml:space="preserve"> Zaire subtype (e.g. </w:t>
      </w:r>
      <w:proofErr w:type="spellStart"/>
      <w:r w:rsidRPr="00B663AB">
        <w:t>AccuPower</w:t>
      </w:r>
      <w:proofErr w:type="spellEnd"/>
      <w:r w:rsidRPr="00B663AB">
        <w:t xml:space="preserve">® EBOV Real-Time RT-PCR Kit (EBO-1111) from </w:t>
      </w:r>
      <w:proofErr w:type="spellStart"/>
      <w:r w:rsidRPr="00B663AB">
        <w:t>Bioneer</w:t>
      </w:r>
      <w:proofErr w:type="spellEnd"/>
      <w:r w:rsidRPr="25610294">
        <w:t xml:space="preserve">, </w:t>
      </w:r>
      <w:r w:rsidRPr="00B62CFE">
        <w:t xml:space="preserve">Ebola </w:t>
      </w:r>
      <w:r w:rsidRPr="00B62CFE">
        <w:lastRenderedPageBreak/>
        <w:t>Zaire Real-TM</w:t>
      </w:r>
      <w:r>
        <w:t xml:space="preserve"> from </w:t>
      </w:r>
      <w:proofErr w:type="spellStart"/>
      <w:r>
        <w:t>Sacace</w:t>
      </w:r>
      <w:proofErr w:type="spellEnd"/>
      <w:r>
        <w:t xml:space="preserve">, EBOV </w:t>
      </w:r>
      <w:proofErr w:type="spellStart"/>
      <w:r>
        <w:t>dtec</w:t>
      </w:r>
      <w:proofErr w:type="spellEnd"/>
      <w:r>
        <w:t>-RT-qPCR Test from GPS</w:t>
      </w:r>
      <w:r w:rsidRPr="00EF0FEB">
        <w:rPr>
          <w:vertAlign w:val="superscript"/>
        </w:rPr>
        <w:t>TM</w:t>
      </w:r>
      <w:r w:rsidRPr="25610294">
        <w:t xml:space="preserve">) </w:t>
      </w:r>
      <w:r w:rsidRPr="00B663AB">
        <w:t xml:space="preserve">which is also </w:t>
      </w:r>
      <w:r>
        <w:t>a cause of the current epidemic. However, these kits require expensive qPCR equipment which in most of the cases is not available in the laboratories close to the regions where Ebola disease is the most emergent.</w:t>
      </w:r>
    </w:p>
    <w:p w14:paraId="4AD92B60" w14:textId="30BE928F" w:rsidR="00A80B7A" w:rsidRPr="001473C2" w:rsidRDefault="00A80B7A">
      <w:pPr>
        <w:rPr>
          <w:i/>
          <w:iCs/>
          <w:sz w:val="28"/>
          <w:szCs w:val="28"/>
        </w:rPr>
      </w:pPr>
      <w:r w:rsidRPr="001473C2">
        <w:rPr>
          <w:i/>
          <w:iCs/>
          <w:sz w:val="28"/>
          <w:szCs w:val="28"/>
        </w:rPr>
        <w:t>"</w:t>
      </w:r>
      <w:r w:rsidRPr="001473C2">
        <w:rPr>
          <w:i/>
          <w:iCs/>
          <w:color w:val="000000" w:themeColor="text1"/>
          <w:sz w:val="28"/>
          <w:szCs w:val="28"/>
        </w:rPr>
        <w:t xml:space="preserve"> Real-time PCR diagnostic kits </w:t>
      </w:r>
      <w:r w:rsidRPr="001473C2">
        <w:rPr>
          <w:i/>
          <w:iCs/>
          <w:sz w:val="28"/>
          <w:szCs w:val="28"/>
        </w:rPr>
        <w:t>for detection of Ebola virus require expensive qPCR equipment which in most of the cases is not available in the laboratories close to the regions where Ebola disease is the most emergent.”</w:t>
      </w:r>
    </w:p>
    <w:p w14:paraId="401E6823" w14:textId="7DA22159" w:rsidR="0034158F" w:rsidRDefault="0034158F" w:rsidP="0034158F">
      <w:r>
        <w:t>Recently the companies I</w:t>
      </w:r>
      <w:r w:rsidRPr="002E2045">
        <w:t xml:space="preserve">ntegrated DNA Technologies (IDT), and </w:t>
      </w:r>
      <w:proofErr w:type="spellStart"/>
      <w:r w:rsidRPr="002E2045">
        <w:t>Ubiquitome</w:t>
      </w:r>
      <w:proofErr w:type="spellEnd"/>
      <w:r w:rsidRPr="002E2045">
        <w:t xml:space="preserve"> have announced a partnership to </w:t>
      </w:r>
      <w:r>
        <w:t xml:space="preserve">develop a </w:t>
      </w:r>
      <w:r w:rsidRPr="001473C2">
        <w:rPr>
          <w:b/>
          <w:bCs/>
          <w:i/>
          <w:iCs/>
          <w:color w:val="0070C0"/>
        </w:rPr>
        <w:t>mobile Ebola test</w:t>
      </w:r>
      <w:r w:rsidR="00A80B7A" w:rsidRPr="001473C2">
        <w:rPr>
          <w:b/>
          <w:bCs/>
          <w:i/>
          <w:iCs/>
          <w:color w:val="0070C0"/>
        </w:rPr>
        <w:t xml:space="preserve"> (9)</w:t>
      </w:r>
      <w:r w:rsidRPr="25610294">
        <w:t xml:space="preserve">. </w:t>
      </w:r>
      <w:r w:rsidRPr="00B34CF5">
        <w:t xml:space="preserve">The </w:t>
      </w:r>
      <w:proofErr w:type="spellStart"/>
      <w:r w:rsidRPr="00B34CF5">
        <w:t>Ubiquitome</w:t>
      </w:r>
      <w:proofErr w:type="spellEnd"/>
      <w:r w:rsidRPr="00B34CF5">
        <w:t xml:space="preserve"> Freedom4 Real</w:t>
      </w:r>
      <w:r>
        <w:t>-Time RT-PCR Ebola Virus Assay will</w:t>
      </w:r>
      <w:r w:rsidRPr="25610294">
        <w:t xml:space="preserve"> </w:t>
      </w:r>
      <w:r>
        <w:t xml:space="preserve">be </w:t>
      </w:r>
      <w:r w:rsidRPr="00372BE3">
        <w:t xml:space="preserve">developed by IDT using the firm's </w:t>
      </w:r>
      <w:proofErr w:type="spellStart"/>
      <w:r w:rsidRPr="00372BE3">
        <w:t>PrimeTime</w:t>
      </w:r>
      <w:proofErr w:type="spellEnd"/>
      <w:r w:rsidRPr="00372BE3">
        <w:t xml:space="preserve"> qPCR Assay components</w:t>
      </w:r>
      <w:r>
        <w:t xml:space="preserve"> and will </w:t>
      </w:r>
      <w:r w:rsidRPr="00B34CF5">
        <w:t>run on the</w:t>
      </w:r>
      <w:r w:rsidRPr="25610294">
        <w:t xml:space="preserve"> </w:t>
      </w:r>
      <w:proofErr w:type="spellStart"/>
      <w:r>
        <w:t>Ubiquitome’s</w:t>
      </w:r>
      <w:proofErr w:type="spellEnd"/>
      <w:r w:rsidRPr="00B34CF5">
        <w:t xml:space="preserve"> Freedom4</w:t>
      </w:r>
      <w:r w:rsidRPr="25610294">
        <w:t xml:space="preserve"> </w:t>
      </w:r>
      <w:r w:rsidRPr="00B34CF5">
        <w:t xml:space="preserve">battery power </w:t>
      </w:r>
      <w:r>
        <w:t xml:space="preserve">real-time PCR instrument. It will </w:t>
      </w:r>
      <w:r w:rsidRPr="00B34CF5">
        <w:t>allow</w:t>
      </w:r>
      <w:r>
        <w:t xml:space="preserve"> for rapid and </w:t>
      </w:r>
      <w:r w:rsidRPr="00B34CF5">
        <w:t>accurate field testing of Ebola virus disease</w:t>
      </w:r>
      <w:r w:rsidRPr="25610294">
        <w:t xml:space="preserve">. </w:t>
      </w:r>
      <w:r>
        <w:t xml:space="preserve">This way also </w:t>
      </w:r>
      <w:r w:rsidR="00EE7506">
        <w:t xml:space="preserve">the </w:t>
      </w:r>
      <w:r>
        <w:t>regions which are far away from an established laboratory will get the opportunity to efficiently test for Ebola virus and thus</w:t>
      </w:r>
      <w:r w:rsidRPr="00B34CF5">
        <w:t xml:space="preserve"> enable early detection and help control the spread of this devastating disease</w:t>
      </w:r>
      <w:r w:rsidRPr="25610294">
        <w:t>.</w:t>
      </w:r>
    </w:p>
    <w:p w14:paraId="698DCBCC" w14:textId="7552DB2C" w:rsidR="0034158F" w:rsidRPr="001473C2" w:rsidRDefault="00A80B7A">
      <w:pPr>
        <w:rPr>
          <w:i/>
          <w:iCs/>
          <w:sz w:val="28"/>
          <w:szCs w:val="28"/>
        </w:rPr>
      </w:pPr>
      <w:r w:rsidRPr="001473C2">
        <w:rPr>
          <w:i/>
          <w:iCs/>
          <w:color w:val="0070C0"/>
          <w:sz w:val="28"/>
          <w:szCs w:val="28"/>
        </w:rPr>
        <w:t xml:space="preserve">“Mobile Ebola test </w:t>
      </w:r>
      <w:r w:rsidRPr="001473C2">
        <w:rPr>
          <w:i/>
          <w:iCs/>
          <w:sz w:val="28"/>
          <w:szCs w:val="28"/>
        </w:rPr>
        <w:t>will allow for rapid and accurate field testing of Ebola virus disease.”</w:t>
      </w:r>
    </w:p>
    <w:p w14:paraId="7FD03D14" w14:textId="77777777" w:rsidR="0034158F" w:rsidRDefault="0034158F" w:rsidP="0034158F">
      <w:pPr>
        <w:pStyle w:val="ListParagraph"/>
        <w:numPr>
          <w:ilvl w:val="0"/>
          <w:numId w:val="4"/>
        </w:numPr>
        <w:rPr>
          <w:sz w:val="18"/>
          <w:szCs w:val="18"/>
        </w:rPr>
      </w:pPr>
      <w:r w:rsidRPr="00846C4A">
        <w:rPr>
          <w:sz w:val="18"/>
          <w:szCs w:val="18"/>
        </w:rPr>
        <w:t xml:space="preserve">Feldmann H, </w:t>
      </w:r>
      <w:proofErr w:type="spellStart"/>
      <w:r w:rsidRPr="00846C4A">
        <w:rPr>
          <w:sz w:val="18"/>
          <w:szCs w:val="18"/>
        </w:rPr>
        <w:t>Geisbert</w:t>
      </w:r>
      <w:proofErr w:type="spellEnd"/>
      <w:r w:rsidRPr="00846C4A">
        <w:rPr>
          <w:sz w:val="18"/>
          <w:szCs w:val="18"/>
        </w:rPr>
        <w:t xml:space="preserve"> TW. Ebola haemorrhagic fever. Lancet.</w:t>
      </w:r>
      <w:r>
        <w:rPr>
          <w:sz w:val="18"/>
          <w:szCs w:val="18"/>
        </w:rPr>
        <w:t xml:space="preserve"> 2011</w:t>
      </w:r>
      <w:r w:rsidRPr="00846C4A">
        <w:rPr>
          <w:sz w:val="18"/>
          <w:szCs w:val="18"/>
        </w:rPr>
        <w:t>;</w:t>
      </w:r>
      <w:r>
        <w:rPr>
          <w:sz w:val="18"/>
          <w:szCs w:val="18"/>
        </w:rPr>
        <w:t xml:space="preserve"> </w:t>
      </w:r>
      <w:r w:rsidRPr="00846C4A">
        <w:rPr>
          <w:sz w:val="18"/>
          <w:szCs w:val="18"/>
        </w:rPr>
        <w:t>377:</w:t>
      </w:r>
      <w:r>
        <w:rPr>
          <w:sz w:val="18"/>
          <w:szCs w:val="18"/>
        </w:rPr>
        <w:t xml:space="preserve"> </w:t>
      </w:r>
      <w:r w:rsidRPr="00846C4A">
        <w:rPr>
          <w:sz w:val="18"/>
          <w:szCs w:val="18"/>
        </w:rPr>
        <w:t>849-</w:t>
      </w:r>
      <w:r>
        <w:rPr>
          <w:sz w:val="18"/>
          <w:szCs w:val="18"/>
        </w:rPr>
        <w:t>8</w:t>
      </w:r>
      <w:r w:rsidRPr="00846C4A">
        <w:rPr>
          <w:sz w:val="18"/>
          <w:szCs w:val="18"/>
        </w:rPr>
        <w:t>62.</w:t>
      </w:r>
    </w:p>
    <w:p w14:paraId="72C41EA6" w14:textId="77777777" w:rsidR="0034158F" w:rsidRDefault="0034158F" w:rsidP="0034158F">
      <w:pPr>
        <w:pStyle w:val="ListParagraph"/>
        <w:numPr>
          <w:ilvl w:val="0"/>
          <w:numId w:val="4"/>
        </w:numPr>
        <w:rPr>
          <w:sz w:val="18"/>
          <w:szCs w:val="18"/>
        </w:rPr>
      </w:pPr>
      <w:r>
        <w:rPr>
          <w:sz w:val="18"/>
          <w:szCs w:val="18"/>
        </w:rPr>
        <w:t xml:space="preserve">Emond RT, Evans B, Bowen ET, Lloyd G. </w:t>
      </w:r>
      <w:r w:rsidRPr="00684BEA">
        <w:rPr>
          <w:sz w:val="18"/>
          <w:szCs w:val="18"/>
        </w:rPr>
        <w:t>A case of Ebola virus infection.</w:t>
      </w:r>
      <w:r>
        <w:rPr>
          <w:sz w:val="18"/>
          <w:szCs w:val="18"/>
        </w:rPr>
        <w:t xml:space="preserve"> British Medical Journal. 1977; 2(6086): </w:t>
      </w:r>
      <w:r w:rsidRPr="00684BEA">
        <w:rPr>
          <w:sz w:val="18"/>
          <w:szCs w:val="18"/>
        </w:rPr>
        <w:t>541–544.</w:t>
      </w:r>
    </w:p>
    <w:p w14:paraId="68D8C635" w14:textId="77777777" w:rsidR="0034158F" w:rsidRPr="00B47BB1" w:rsidRDefault="0034158F" w:rsidP="0034158F">
      <w:pPr>
        <w:pStyle w:val="ListParagraph"/>
        <w:numPr>
          <w:ilvl w:val="0"/>
          <w:numId w:val="4"/>
        </w:numPr>
        <w:rPr>
          <w:sz w:val="18"/>
          <w:szCs w:val="18"/>
        </w:rPr>
      </w:pPr>
      <w:r w:rsidRPr="00B47BB1">
        <w:rPr>
          <w:sz w:val="18"/>
          <w:szCs w:val="18"/>
        </w:rPr>
        <w:t xml:space="preserve">"Ebola virus disease Fact sheet No. 103". World Health Organization. September 2014. </w:t>
      </w:r>
      <w:hyperlink r:id="rId5" w:history="1">
        <w:r w:rsidRPr="00FE54BE">
          <w:rPr>
            <w:rStyle w:val="Hyperlink"/>
            <w:sz w:val="18"/>
            <w:szCs w:val="18"/>
          </w:rPr>
          <w:t>http://www.who.int/mediacentre/factsheets/fs103/en/</w:t>
        </w:r>
      </w:hyperlink>
      <w:r>
        <w:rPr>
          <w:sz w:val="18"/>
          <w:szCs w:val="18"/>
        </w:rPr>
        <w:t xml:space="preserve"> </w:t>
      </w:r>
    </w:p>
    <w:p w14:paraId="5F38BB7D" w14:textId="77777777" w:rsidR="0034158F" w:rsidRPr="00B47BB1" w:rsidRDefault="0034158F" w:rsidP="0034158F">
      <w:pPr>
        <w:pStyle w:val="ListParagraph"/>
        <w:numPr>
          <w:ilvl w:val="0"/>
          <w:numId w:val="4"/>
        </w:numPr>
        <w:rPr>
          <w:sz w:val="18"/>
          <w:szCs w:val="18"/>
        </w:rPr>
      </w:pPr>
      <w:r>
        <w:rPr>
          <w:sz w:val="18"/>
          <w:szCs w:val="18"/>
        </w:rPr>
        <w:t>Johnson KM</w:t>
      </w:r>
      <w:r w:rsidRPr="00B47BB1">
        <w:rPr>
          <w:sz w:val="18"/>
          <w:szCs w:val="18"/>
        </w:rPr>
        <w:t xml:space="preserve">, </w:t>
      </w:r>
      <w:r>
        <w:rPr>
          <w:sz w:val="18"/>
          <w:szCs w:val="18"/>
        </w:rPr>
        <w:t>Webb PA, Lange JV, Murphy FA.</w:t>
      </w:r>
      <w:r w:rsidRPr="00B47BB1">
        <w:rPr>
          <w:sz w:val="18"/>
          <w:szCs w:val="18"/>
        </w:rPr>
        <w:t xml:space="preserve"> Isolation and partial characterisation of a new virus causing acute haemor</w:t>
      </w:r>
      <w:r>
        <w:rPr>
          <w:sz w:val="18"/>
          <w:szCs w:val="18"/>
        </w:rPr>
        <w:t>rhagic fever in Zaire. Lancet. 1977;</w:t>
      </w:r>
      <w:r w:rsidRPr="00B47BB1">
        <w:rPr>
          <w:sz w:val="18"/>
          <w:szCs w:val="18"/>
        </w:rPr>
        <w:t xml:space="preserve"> </w:t>
      </w:r>
      <w:r>
        <w:rPr>
          <w:sz w:val="18"/>
          <w:szCs w:val="18"/>
        </w:rPr>
        <w:t xml:space="preserve">1(8011): </w:t>
      </w:r>
      <w:r w:rsidRPr="00B47BB1">
        <w:rPr>
          <w:sz w:val="18"/>
          <w:szCs w:val="18"/>
        </w:rPr>
        <w:t>569-571.</w:t>
      </w:r>
    </w:p>
    <w:p w14:paraId="1E7D9B41" w14:textId="77777777" w:rsidR="0034158F" w:rsidRPr="00B47BB1" w:rsidRDefault="0034158F" w:rsidP="0034158F">
      <w:pPr>
        <w:pStyle w:val="ListParagraph"/>
        <w:numPr>
          <w:ilvl w:val="0"/>
          <w:numId w:val="4"/>
        </w:numPr>
        <w:rPr>
          <w:sz w:val="18"/>
          <w:szCs w:val="18"/>
        </w:rPr>
      </w:pPr>
      <w:proofErr w:type="spellStart"/>
      <w:r w:rsidRPr="00B47BB1">
        <w:rPr>
          <w:sz w:val="18"/>
          <w:szCs w:val="18"/>
        </w:rPr>
        <w:t>Wauquier</w:t>
      </w:r>
      <w:proofErr w:type="spellEnd"/>
      <w:r w:rsidRPr="00B47BB1">
        <w:rPr>
          <w:sz w:val="18"/>
          <w:szCs w:val="18"/>
        </w:rPr>
        <w:t xml:space="preserve"> N, </w:t>
      </w:r>
      <w:proofErr w:type="spellStart"/>
      <w:r w:rsidRPr="00B47BB1">
        <w:rPr>
          <w:sz w:val="18"/>
          <w:szCs w:val="18"/>
        </w:rPr>
        <w:t>Becquart</w:t>
      </w:r>
      <w:proofErr w:type="spellEnd"/>
      <w:r w:rsidRPr="00B47BB1">
        <w:rPr>
          <w:sz w:val="18"/>
          <w:szCs w:val="18"/>
        </w:rPr>
        <w:t xml:space="preserve"> P, Padilla C, Baize S, Leroy EM. Human fatal </w:t>
      </w:r>
      <w:proofErr w:type="spellStart"/>
      <w:r w:rsidRPr="00B47BB1">
        <w:rPr>
          <w:sz w:val="18"/>
          <w:szCs w:val="18"/>
        </w:rPr>
        <w:t>zaire</w:t>
      </w:r>
      <w:proofErr w:type="spellEnd"/>
      <w:r w:rsidRPr="00B47BB1">
        <w:rPr>
          <w:sz w:val="18"/>
          <w:szCs w:val="18"/>
        </w:rPr>
        <w:t xml:space="preserve"> </w:t>
      </w:r>
      <w:proofErr w:type="spellStart"/>
      <w:r w:rsidRPr="00B47BB1">
        <w:rPr>
          <w:sz w:val="18"/>
          <w:szCs w:val="18"/>
        </w:rPr>
        <w:t>ebola</w:t>
      </w:r>
      <w:proofErr w:type="spellEnd"/>
      <w:r w:rsidRPr="00B47BB1">
        <w:rPr>
          <w:sz w:val="18"/>
          <w:szCs w:val="18"/>
        </w:rPr>
        <w:t xml:space="preserve"> virus infection is associated with an aberrant innate immunity and with massive lymphocyte apoptosis. </w:t>
      </w:r>
      <w:proofErr w:type="spellStart"/>
      <w:r w:rsidRPr="00B47BB1">
        <w:rPr>
          <w:sz w:val="18"/>
          <w:szCs w:val="18"/>
        </w:rPr>
        <w:t>PLoS</w:t>
      </w:r>
      <w:proofErr w:type="spellEnd"/>
      <w:r w:rsidRPr="00B47BB1">
        <w:rPr>
          <w:sz w:val="18"/>
          <w:szCs w:val="18"/>
        </w:rPr>
        <w:t xml:space="preserve"> </w:t>
      </w:r>
      <w:proofErr w:type="spellStart"/>
      <w:r w:rsidRPr="00B47BB1">
        <w:rPr>
          <w:sz w:val="18"/>
          <w:szCs w:val="18"/>
        </w:rPr>
        <w:t>Ne</w:t>
      </w:r>
      <w:r>
        <w:rPr>
          <w:sz w:val="18"/>
          <w:szCs w:val="18"/>
        </w:rPr>
        <w:t>gl</w:t>
      </w:r>
      <w:proofErr w:type="spellEnd"/>
      <w:r>
        <w:rPr>
          <w:sz w:val="18"/>
          <w:szCs w:val="18"/>
        </w:rPr>
        <w:t xml:space="preserve"> Trop Dis. 2010 Oct 5; 4(10): e837 </w:t>
      </w:r>
      <w:hyperlink r:id="rId6" w:history="1">
        <w:r w:rsidRPr="00FE54BE">
          <w:rPr>
            <w:rStyle w:val="Hyperlink"/>
            <w:sz w:val="18"/>
            <w:szCs w:val="18"/>
          </w:rPr>
          <w:t>http://www.plosntds.org/article/fetchObject.action?uri=info:doi/10.1371/journal.pntd.0000837&amp;representation=PDF</w:t>
        </w:r>
      </w:hyperlink>
      <w:r>
        <w:rPr>
          <w:sz w:val="18"/>
          <w:szCs w:val="18"/>
        </w:rPr>
        <w:t xml:space="preserve"> </w:t>
      </w:r>
    </w:p>
    <w:p w14:paraId="53B9D538" w14:textId="77777777" w:rsidR="0034158F" w:rsidRDefault="0034158F" w:rsidP="0034158F">
      <w:pPr>
        <w:pStyle w:val="ListParagraph"/>
        <w:numPr>
          <w:ilvl w:val="0"/>
          <w:numId w:val="4"/>
        </w:numPr>
        <w:rPr>
          <w:sz w:val="18"/>
          <w:szCs w:val="18"/>
        </w:rPr>
      </w:pPr>
      <w:proofErr w:type="spellStart"/>
      <w:r>
        <w:rPr>
          <w:sz w:val="18"/>
          <w:szCs w:val="18"/>
        </w:rPr>
        <w:t>Marí</w:t>
      </w:r>
      <w:proofErr w:type="spellEnd"/>
      <w:r>
        <w:rPr>
          <w:sz w:val="18"/>
          <w:szCs w:val="18"/>
        </w:rPr>
        <w:t xml:space="preserve"> </w:t>
      </w:r>
      <w:proofErr w:type="spellStart"/>
      <w:r>
        <w:rPr>
          <w:sz w:val="18"/>
          <w:szCs w:val="18"/>
        </w:rPr>
        <w:t>Saéz</w:t>
      </w:r>
      <w:proofErr w:type="spellEnd"/>
      <w:r>
        <w:rPr>
          <w:sz w:val="18"/>
          <w:szCs w:val="18"/>
        </w:rPr>
        <w:t xml:space="preserve"> A, Weiss S, Nowak K, </w:t>
      </w:r>
      <w:proofErr w:type="spellStart"/>
      <w:r>
        <w:rPr>
          <w:sz w:val="18"/>
          <w:szCs w:val="18"/>
        </w:rPr>
        <w:t>Lapeyre</w:t>
      </w:r>
      <w:proofErr w:type="spellEnd"/>
      <w:r>
        <w:rPr>
          <w:sz w:val="18"/>
          <w:szCs w:val="18"/>
        </w:rPr>
        <w:t xml:space="preserve"> V, Zimmermann F, </w:t>
      </w:r>
      <w:proofErr w:type="spellStart"/>
      <w:r>
        <w:rPr>
          <w:sz w:val="18"/>
          <w:szCs w:val="18"/>
        </w:rPr>
        <w:t>Düx</w:t>
      </w:r>
      <w:proofErr w:type="spellEnd"/>
      <w:r>
        <w:rPr>
          <w:sz w:val="18"/>
          <w:szCs w:val="18"/>
        </w:rPr>
        <w:t xml:space="preserve"> A, </w:t>
      </w:r>
      <w:proofErr w:type="spellStart"/>
      <w:r>
        <w:rPr>
          <w:sz w:val="18"/>
          <w:szCs w:val="18"/>
        </w:rPr>
        <w:t>Kühl</w:t>
      </w:r>
      <w:proofErr w:type="spellEnd"/>
      <w:r>
        <w:rPr>
          <w:sz w:val="18"/>
          <w:szCs w:val="18"/>
        </w:rPr>
        <w:t xml:space="preserve"> HS, </w:t>
      </w:r>
      <w:proofErr w:type="spellStart"/>
      <w:r>
        <w:rPr>
          <w:sz w:val="18"/>
          <w:szCs w:val="18"/>
        </w:rPr>
        <w:t>Kaba</w:t>
      </w:r>
      <w:proofErr w:type="spellEnd"/>
      <w:r>
        <w:rPr>
          <w:sz w:val="18"/>
          <w:szCs w:val="18"/>
        </w:rPr>
        <w:t xml:space="preserve"> M, </w:t>
      </w:r>
      <w:proofErr w:type="spellStart"/>
      <w:r>
        <w:rPr>
          <w:sz w:val="18"/>
          <w:szCs w:val="18"/>
        </w:rPr>
        <w:t>Regnaut</w:t>
      </w:r>
      <w:proofErr w:type="spellEnd"/>
      <w:r>
        <w:rPr>
          <w:sz w:val="18"/>
          <w:szCs w:val="18"/>
        </w:rPr>
        <w:t xml:space="preserve"> S</w:t>
      </w:r>
      <w:r w:rsidRPr="00232AF0">
        <w:rPr>
          <w:sz w:val="18"/>
          <w:szCs w:val="18"/>
        </w:rPr>
        <w:t>, Merk</w:t>
      </w:r>
      <w:r>
        <w:rPr>
          <w:sz w:val="18"/>
          <w:szCs w:val="18"/>
        </w:rPr>
        <w:t xml:space="preserve">el K, Sachse A, </w:t>
      </w:r>
      <w:proofErr w:type="spellStart"/>
      <w:r>
        <w:rPr>
          <w:sz w:val="18"/>
          <w:szCs w:val="18"/>
        </w:rPr>
        <w:t>Thiesen</w:t>
      </w:r>
      <w:proofErr w:type="spellEnd"/>
      <w:r>
        <w:rPr>
          <w:sz w:val="18"/>
          <w:szCs w:val="18"/>
        </w:rPr>
        <w:t xml:space="preserve"> U, </w:t>
      </w:r>
      <w:proofErr w:type="spellStart"/>
      <w:r>
        <w:rPr>
          <w:sz w:val="18"/>
          <w:szCs w:val="18"/>
        </w:rPr>
        <w:t>Villányi</w:t>
      </w:r>
      <w:proofErr w:type="spellEnd"/>
      <w:r>
        <w:rPr>
          <w:sz w:val="18"/>
          <w:szCs w:val="18"/>
        </w:rPr>
        <w:t xml:space="preserve"> L, </w:t>
      </w:r>
      <w:proofErr w:type="spellStart"/>
      <w:r>
        <w:rPr>
          <w:sz w:val="18"/>
          <w:szCs w:val="18"/>
        </w:rPr>
        <w:t>Boesch</w:t>
      </w:r>
      <w:proofErr w:type="spellEnd"/>
      <w:r>
        <w:rPr>
          <w:sz w:val="18"/>
          <w:szCs w:val="18"/>
        </w:rPr>
        <w:t xml:space="preserve"> C, </w:t>
      </w:r>
      <w:proofErr w:type="spellStart"/>
      <w:r>
        <w:rPr>
          <w:sz w:val="18"/>
          <w:szCs w:val="18"/>
        </w:rPr>
        <w:t>Dabrowski</w:t>
      </w:r>
      <w:proofErr w:type="spellEnd"/>
      <w:r>
        <w:rPr>
          <w:sz w:val="18"/>
          <w:szCs w:val="18"/>
        </w:rPr>
        <w:t xml:space="preserve"> PW, </w:t>
      </w:r>
      <w:proofErr w:type="spellStart"/>
      <w:r>
        <w:rPr>
          <w:sz w:val="18"/>
          <w:szCs w:val="18"/>
        </w:rPr>
        <w:t>Radonić</w:t>
      </w:r>
      <w:proofErr w:type="spellEnd"/>
      <w:r>
        <w:rPr>
          <w:sz w:val="18"/>
          <w:szCs w:val="18"/>
        </w:rPr>
        <w:t xml:space="preserve"> A, </w:t>
      </w:r>
      <w:proofErr w:type="spellStart"/>
      <w:r>
        <w:rPr>
          <w:sz w:val="18"/>
          <w:szCs w:val="18"/>
        </w:rPr>
        <w:t>Nitsche</w:t>
      </w:r>
      <w:proofErr w:type="spellEnd"/>
      <w:r>
        <w:rPr>
          <w:sz w:val="18"/>
          <w:szCs w:val="18"/>
        </w:rPr>
        <w:t xml:space="preserve"> A, </w:t>
      </w:r>
      <w:proofErr w:type="spellStart"/>
      <w:r>
        <w:rPr>
          <w:sz w:val="18"/>
          <w:szCs w:val="18"/>
        </w:rPr>
        <w:t>Leendertz</w:t>
      </w:r>
      <w:proofErr w:type="spellEnd"/>
      <w:r>
        <w:rPr>
          <w:sz w:val="18"/>
          <w:szCs w:val="18"/>
        </w:rPr>
        <w:t xml:space="preserve"> SA, </w:t>
      </w:r>
      <w:proofErr w:type="spellStart"/>
      <w:r>
        <w:rPr>
          <w:sz w:val="18"/>
          <w:szCs w:val="18"/>
        </w:rPr>
        <w:t>Petterson</w:t>
      </w:r>
      <w:proofErr w:type="spellEnd"/>
      <w:r>
        <w:rPr>
          <w:sz w:val="18"/>
          <w:szCs w:val="18"/>
        </w:rPr>
        <w:t xml:space="preserve"> S, Becker S, </w:t>
      </w:r>
      <w:proofErr w:type="spellStart"/>
      <w:r>
        <w:rPr>
          <w:sz w:val="18"/>
          <w:szCs w:val="18"/>
        </w:rPr>
        <w:t>Krähling</w:t>
      </w:r>
      <w:proofErr w:type="spellEnd"/>
      <w:r>
        <w:rPr>
          <w:sz w:val="18"/>
          <w:szCs w:val="18"/>
        </w:rPr>
        <w:t xml:space="preserve"> V, </w:t>
      </w:r>
      <w:proofErr w:type="spellStart"/>
      <w:r>
        <w:rPr>
          <w:sz w:val="18"/>
          <w:szCs w:val="18"/>
        </w:rPr>
        <w:t>Couacy-Hymann</w:t>
      </w:r>
      <w:proofErr w:type="spellEnd"/>
      <w:r>
        <w:rPr>
          <w:sz w:val="18"/>
          <w:szCs w:val="18"/>
        </w:rPr>
        <w:t xml:space="preserve"> E, </w:t>
      </w:r>
      <w:proofErr w:type="spellStart"/>
      <w:r>
        <w:rPr>
          <w:sz w:val="18"/>
          <w:szCs w:val="18"/>
        </w:rPr>
        <w:t>Akoua-Koffi</w:t>
      </w:r>
      <w:proofErr w:type="spellEnd"/>
      <w:r>
        <w:rPr>
          <w:sz w:val="18"/>
          <w:szCs w:val="18"/>
        </w:rPr>
        <w:t xml:space="preserve"> C, Weber N, </w:t>
      </w:r>
      <w:proofErr w:type="spellStart"/>
      <w:r>
        <w:rPr>
          <w:sz w:val="18"/>
          <w:szCs w:val="18"/>
        </w:rPr>
        <w:t>Schaade</w:t>
      </w:r>
      <w:proofErr w:type="spellEnd"/>
      <w:r>
        <w:rPr>
          <w:sz w:val="18"/>
          <w:szCs w:val="18"/>
        </w:rPr>
        <w:t xml:space="preserve"> L, </w:t>
      </w:r>
      <w:proofErr w:type="spellStart"/>
      <w:r>
        <w:rPr>
          <w:sz w:val="18"/>
          <w:szCs w:val="18"/>
        </w:rPr>
        <w:t>Fahr</w:t>
      </w:r>
      <w:proofErr w:type="spellEnd"/>
      <w:r>
        <w:rPr>
          <w:sz w:val="18"/>
          <w:szCs w:val="18"/>
        </w:rPr>
        <w:t xml:space="preserve"> J, Borchert M, </w:t>
      </w:r>
      <w:proofErr w:type="spellStart"/>
      <w:r>
        <w:rPr>
          <w:sz w:val="18"/>
          <w:szCs w:val="18"/>
        </w:rPr>
        <w:t>Gogarten</w:t>
      </w:r>
      <w:proofErr w:type="spellEnd"/>
      <w:r>
        <w:rPr>
          <w:sz w:val="18"/>
          <w:szCs w:val="18"/>
        </w:rPr>
        <w:t xml:space="preserve"> JF</w:t>
      </w:r>
      <w:r w:rsidRPr="00232AF0">
        <w:rPr>
          <w:sz w:val="18"/>
          <w:szCs w:val="18"/>
        </w:rPr>
        <w:t xml:space="preserve">, </w:t>
      </w:r>
      <w:proofErr w:type="spellStart"/>
      <w:r w:rsidRPr="00232AF0">
        <w:rPr>
          <w:sz w:val="18"/>
          <w:szCs w:val="18"/>
        </w:rPr>
        <w:t>Calvignac</w:t>
      </w:r>
      <w:proofErr w:type="spellEnd"/>
      <w:r w:rsidRPr="00232AF0">
        <w:rPr>
          <w:sz w:val="18"/>
          <w:szCs w:val="18"/>
        </w:rPr>
        <w:t>-Spe</w:t>
      </w:r>
      <w:r>
        <w:rPr>
          <w:sz w:val="18"/>
          <w:szCs w:val="18"/>
        </w:rPr>
        <w:t xml:space="preserve">ncer S, </w:t>
      </w:r>
      <w:proofErr w:type="spellStart"/>
      <w:r>
        <w:rPr>
          <w:sz w:val="18"/>
          <w:szCs w:val="18"/>
        </w:rPr>
        <w:t>Leendertz</w:t>
      </w:r>
      <w:proofErr w:type="spellEnd"/>
      <w:r>
        <w:rPr>
          <w:sz w:val="18"/>
          <w:szCs w:val="18"/>
        </w:rPr>
        <w:t xml:space="preserve"> FH.</w:t>
      </w:r>
      <w:r w:rsidRPr="00232AF0">
        <w:rPr>
          <w:sz w:val="18"/>
          <w:szCs w:val="18"/>
        </w:rPr>
        <w:t xml:space="preserve"> </w:t>
      </w:r>
      <w:r w:rsidRPr="0016754D">
        <w:rPr>
          <w:sz w:val="18"/>
          <w:szCs w:val="18"/>
        </w:rPr>
        <w:t>Investigating the zoonotic origin of the West</w:t>
      </w:r>
      <w:r>
        <w:rPr>
          <w:sz w:val="18"/>
          <w:szCs w:val="18"/>
        </w:rPr>
        <w:t xml:space="preserve"> </w:t>
      </w:r>
      <w:r w:rsidRPr="0016754D">
        <w:rPr>
          <w:sz w:val="18"/>
          <w:szCs w:val="18"/>
        </w:rPr>
        <w:t>African Ebola epidemic</w:t>
      </w:r>
      <w:r>
        <w:rPr>
          <w:sz w:val="18"/>
          <w:szCs w:val="18"/>
        </w:rPr>
        <w:t>. EMBO Molecular Medicine. 2015. 7: 17-</w:t>
      </w:r>
      <w:r w:rsidRPr="00AA6C22">
        <w:rPr>
          <w:sz w:val="18"/>
          <w:szCs w:val="18"/>
        </w:rPr>
        <w:t>23</w:t>
      </w:r>
      <w:r>
        <w:rPr>
          <w:sz w:val="18"/>
          <w:szCs w:val="18"/>
        </w:rPr>
        <w:t>.</w:t>
      </w:r>
    </w:p>
    <w:p w14:paraId="1B359F8F" w14:textId="77777777" w:rsidR="0034158F" w:rsidRDefault="0034158F" w:rsidP="0034158F">
      <w:pPr>
        <w:pStyle w:val="ListParagraph"/>
        <w:numPr>
          <w:ilvl w:val="0"/>
          <w:numId w:val="4"/>
        </w:numPr>
        <w:rPr>
          <w:sz w:val="18"/>
          <w:szCs w:val="18"/>
        </w:rPr>
      </w:pPr>
      <w:r>
        <w:rPr>
          <w:sz w:val="18"/>
          <w:szCs w:val="18"/>
        </w:rPr>
        <w:t>“</w:t>
      </w:r>
      <w:r w:rsidRPr="00AA6C22">
        <w:rPr>
          <w:sz w:val="18"/>
          <w:szCs w:val="18"/>
        </w:rPr>
        <w:t>2014 Ebola Outbreak in West Africa - Case Counts</w:t>
      </w:r>
      <w:r>
        <w:rPr>
          <w:sz w:val="18"/>
          <w:szCs w:val="18"/>
        </w:rPr>
        <w:t xml:space="preserve">”. </w:t>
      </w:r>
      <w:proofErr w:type="spellStart"/>
      <w:r>
        <w:rPr>
          <w:sz w:val="18"/>
          <w:szCs w:val="18"/>
        </w:rPr>
        <w:t>Centers</w:t>
      </w:r>
      <w:proofErr w:type="spellEnd"/>
      <w:r>
        <w:rPr>
          <w:sz w:val="18"/>
          <w:szCs w:val="18"/>
        </w:rPr>
        <w:t xml:space="preserve"> for Disease Control and Prevention. </w:t>
      </w:r>
      <w:hyperlink r:id="rId7" w:history="1">
        <w:r w:rsidRPr="00FE54BE">
          <w:rPr>
            <w:rStyle w:val="Hyperlink"/>
            <w:sz w:val="18"/>
            <w:szCs w:val="18"/>
          </w:rPr>
          <w:t>http://www.cdc.gov/vhf/ebola/outbreaks/2014-west-africa/case-counts.html</w:t>
        </w:r>
      </w:hyperlink>
      <w:r>
        <w:rPr>
          <w:sz w:val="18"/>
          <w:szCs w:val="18"/>
        </w:rPr>
        <w:t xml:space="preserve"> </w:t>
      </w:r>
    </w:p>
    <w:p w14:paraId="7336FF19" w14:textId="77777777" w:rsidR="0034158F" w:rsidRPr="00F74861" w:rsidRDefault="0034158F" w:rsidP="0034158F">
      <w:pPr>
        <w:pStyle w:val="ListParagraph"/>
        <w:numPr>
          <w:ilvl w:val="0"/>
          <w:numId w:val="4"/>
        </w:numPr>
        <w:rPr>
          <w:sz w:val="18"/>
          <w:szCs w:val="18"/>
        </w:rPr>
      </w:pPr>
      <w:proofErr w:type="spellStart"/>
      <w:r w:rsidRPr="00F74861">
        <w:rPr>
          <w:sz w:val="18"/>
          <w:szCs w:val="18"/>
        </w:rPr>
        <w:t>Biosearch</w:t>
      </w:r>
      <w:proofErr w:type="spellEnd"/>
      <w:r w:rsidRPr="00F74861">
        <w:rPr>
          <w:sz w:val="18"/>
          <w:szCs w:val="18"/>
        </w:rPr>
        <w:t xml:space="preserve"> Technologies, </w:t>
      </w:r>
      <w:hyperlink r:id="rId8" w:history="1">
        <w:r w:rsidRPr="00F74861">
          <w:rPr>
            <w:rStyle w:val="Hyperlink"/>
            <w:sz w:val="18"/>
            <w:szCs w:val="18"/>
          </w:rPr>
          <w:t>http://blog.biosearchtech.com/TheBiosearchTechBlog/bid/103986/RT-qPCR-Molecular-Diagnostics-Assist-Workers-at-the-Forefront-of-Ebola-Outbreak</w:t>
        </w:r>
      </w:hyperlink>
    </w:p>
    <w:p w14:paraId="1FE54D3B" w14:textId="77777777" w:rsidR="0034158F" w:rsidRDefault="00E623E8" w:rsidP="00E623E8">
      <w:pPr>
        <w:pStyle w:val="ListParagraph"/>
        <w:numPr>
          <w:ilvl w:val="0"/>
          <w:numId w:val="4"/>
        </w:numPr>
        <w:rPr>
          <w:sz w:val="18"/>
          <w:szCs w:val="18"/>
        </w:rPr>
      </w:pPr>
      <w:r w:rsidRPr="00E623E8">
        <w:rPr>
          <w:sz w:val="18"/>
          <w:szCs w:val="18"/>
        </w:rPr>
        <w:t xml:space="preserve">IDT And </w:t>
      </w:r>
      <w:proofErr w:type="spellStart"/>
      <w:r w:rsidRPr="00E623E8">
        <w:rPr>
          <w:sz w:val="18"/>
          <w:szCs w:val="18"/>
        </w:rPr>
        <w:t>Ubiquitome</w:t>
      </w:r>
      <w:proofErr w:type="spellEnd"/>
      <w:r w:rsidRPr="00E623E8">
        <w:rPr>
          <w:sz w:val="18"/>
          <w:szCs w:val="18"/>
        </w:rPr>
        <w:t xml:space="preserve"> Partner To Develop Mobile Ebola Test</w:t>
      </w:r>
      <w:r>
        <w:rPr>
          <w:sz w:val="18"/>
          <w:szCs w:val="18"/>
        </w:rPr>
        <w:t xml:space="preserve">. </w:t>
      </w:r>
      <w:hyperlink r:id="rId9" w:history="1">
        <w:r w:rsidR="0034158F" w:rsidRPr="00624DF9">
          <w:rPr>
            <w:rStyle w:val="Hyperlink"/>
            <w:sz w:val="18"/>
            <w:szCs w:val="18"/>
          </w:rPr>
          <w:t>http://www.prnewswire.com/news-releases/idt-and-ubiquitome-partner-to-develop-mobile-ebola-test-300003447.html</w:t>
        </w:r>
      </w:hyperlink>
    </w:p>
    <w:p w14:paraId="3AD0A0AF" w14:textId="77777777" w:rsidR="008074EA" w:rsidRDefault="008074EA"/>
    <w:p w14:paraId="70B121A7" w14:textId="77777777" w:rsidR="00E623E8" w:rsidRDefault="00E623E8">
      <w:r w:rsidRPr="00E623E8">
        <w:rPr>
          <w:noProof/>
          <w:lang w:val="sl-SI" w:eastAsia="sl-SI"/>
        </w:rPr>
        <w:lastRenderedPageBreak/>
        <w:drawing>
          <wp:inline distT="0" distB="0" distL="0" distR="0" wp14:anchorId="4A4DF5AD" wp14:editId="2BD6C584">
            <wp:extent cx="6109138" cy="2857500"/>
            <wp:effectExtent l="0" t="0" r="6350" b="0"/>
            <wp:docPr id="1" name="Picture 1" descr="C:\Users\Katarina\Documents\KATARINA\BIOSISTEMIKA\Blog\Articles\qPCR detection of Ebola_01_2015\Ebola_c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arina\Documents\KATARINA\BIOSISTEMIKA\Blog\Articles\qPCR detection of Ebola_01_2015\Ebola_cd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769" cy="2863876"/>
                    </a:xfrm>
                    <a:prstGeom prst="rect">
                      <a:avLst/>
                    </a:prstGeom>
                    <a:noFill/>
                    <a:ln>
                      <a:noFill/>
                    </a:ln>
                  </pic:spPr>
                </pic:pic>
              </a:graphicData>
            </a:graphic>
          </wp:inline>
        </w:drawing>
      </w:r>
    </w:p>
    <w:p w14:paraId="5664F9D4" w14:textId="77777777" w:rsidR="00E623E8" w:rsidRDefault="00E623E8">
      <w:r>
        <w:t xml:space="preserve">Source CDC: </w:t>
      </w:r>
      <w:hyperlink r:id="rId11" w:history="1">
        <w:r w:rsidRPr="00624DF9">
          <w:rPr>
            <w:rStyle w:val="Hyperlink"/>
          </w:rPr>
          <w:t>http://www.cdc.gov/vhf/ebola/modules/flexslider/about-ebola.jpg</w:t>
        </w:r>
      </w:hyperlink>
    </w:p>
    <w:p w14:paraId="7AD12516" w14:textId="77777777" w:rsidR="00E623E8" w:rsidRDefault="00E623E8"/>
    <w:bookmarkEnd w:id="0"/>
    <w:p w14:paraId="4488AC7C" w14:textId="77777777" w:rsidR="00E623E8" w:rsidRDefault="00E623E8"/>
    <w:sectPr w:rsidR="00E623E8" w:rsidSect="00147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D649F"/>
    <w:multiLevelType w:val="hybridMultilevel"/>
    <w:tmpl w:val="D9A8963A"/>
    <w:lvl w:ilvl="0" w:tplc="B6E882C6">
      <w:start w:val="1"/>
      <w:numFmt w:val="decimal"/>
      <w:lvlText w:val="%1."/>
      <w:lvlJc w:val="left"/>
      <w:pPr>
        <w:ind w:left="720" w:hanging="360"/>
      </w:pPr>
    </w:lvl>
    <w:lvl w:ilvl="1" w:tplc="5DBC840C">
      <w:start w:val="1"/>
      <w:numFmt w:val="lowerLetter"/>
      <w:lvlText w:val="%2."/>
      <w:lvlJc w:val="left"/>
      <w:pPr>
        <w:ind w:left="1440" w:hanging="360"/>
      </w:pPr>
    </w:lvl>
    <w:lvl w:ilvl="2" w:tplc="2FD8E718">
      <w:start w:val="1"/>
      <w:numFmt w:val="lowerRoman"/>
      <w:lvlText w:val="%3."/>
      <w:lvlJc w:val="right"/>
      <w:pPr>
        <w:ind w:left="2160" w:hanging="180"/>
      </w:pPr>
    </w:lvl>
    <w:lvl w:ilvl="3" w:tplc="1994A06E">
      <w:start w:val="1"/>
      <w:numFmt w:val="decimal"/>
      <w:lvlText w:val="%4."/>
      <w:lvlJc w:val="left"/>
      <w:pPr>
        <w:ind w:left="2880" w:hanging="360"/>
      </w:pPr>
    </w:lvl>
    <w:lvl w:ilvl="4" w:tplc="413024F8">
      <w:start w:val="1"/>
      <w:numFmt w:val="lowerLetter"/>
      <w:lvlText w:val="%5."/>
      <w:lvlJc w:val="left"/>
      <w:pPr>
        <w:ind w:left="3600" w:hanging="360"/>
      </w:pPr>
    </w:lvl>
    <w:lvl w:ilvl="5" w:tplc="A9F6DBF2">
      <w:start w:val="1"/>
      <w:numFmt w:val="lowerRoman"/>
      <w:lvlText w:val="%6."/>
      <w:lvlJc w:val="right"/>
      <w:pPr>
        <w:ind w:left="4320" w:hanging="180"/>
      </w:pPr>
    </w:lvl>
    <w:lvl w:ilvl="6" w:tplc="6518B4FE">
      <w:start w:val="1"/>
      <w:numFmt w:val="decimal"/>
      <w:lvlText w:val="%7."/>
      <w:lvlJc w:val="left"/>
      <w:pPr>
        <w:ind w:left="5040" w:hanging="360"/>
      </w:pPr>
    </w:lvl>
    <w:lvl w:ilvl="7" w:tplc="E0E8BB30">
      <w:start w:val="1"/>
      <w:numFmt w:val="lowerLetter"/>
      <w:lvlText w:val="%8."/>
      <w:lvlJc w:val="left"/>
      <w:pPr>
        <w:ind w:left="5760" w:hanging="360"/>
      </w:pPr>
    </w:lvl>
    <w:lvl w:ilvl="8" w:tplc="D242EC04">
      <w:start w:val="1"/>
      <w:numFmt w:val="lowerRoman"/>
      <w:lvlText w:val="%9."/>
      <w:lvlJc w:val="right"/>
      <w:pPr>
        <w:ind w:left="6480" w:hanging="180"/>
      </w:pPr>
    </w:lvl>
  </w:abstractNum>
  <w:abstractNum w:abstractNumId="1" w15:restartNumberingAfterBreak="0">
    <w:nsid w:val="28DA74F0"/>
    <w:multiLevelType w:val="hybridMultilevel"/>
    <w:tmpl w:val="E6D07FAC"/>
    <w:lvl w:ilvl="0" w:tplc="508C79BC">
      <w:start w:val="1"/>
      <w:numFmt w:val="bullet"/>
      <w:lvlText w:val=""/>
      <w:lvlJc w:val="left"/>
      <w:pPr>
        <w:ind w:left="720" w:hanging="360"/>
      </w:pPr>
      <w:rPr>
        <w:rFonts w:ascii="Symbol" w:hAnsi="Symbol" w:hint="default"/>
      </w:rPr>
    </w:lvl>
    <w:lvl w:ilvl="1" w:tplc="7F86963A">
      <w:start w:val="1"/>
      <w:numFmt w:val="bullet"/>
      <w:lvlText w:val="o"/>
      <w:lvlJc w:val="left"/>
      <w:pPr>
        <w:ind w:left="1440" w:hanging="360"/>
      </w:pPr>
      <w:rPr>
        <w:rFonts w:ascii="Courier New" w:hAnsi="Courier New" w:hint="default"/>
      </w:rPr>
    </w:lvl>
    <w:lvl w:ilvl="2" w:tplc="9E049404">
      <w:start w:val="1"/>
      <w:numFmt w:val="bullet"/>
      <w:lvlText w:val=""/>
      <w:lvlJc w:val="left"/>
      <w:pPr>
        <w:ind w:left="2160" w:hanging="360"/>
      </w:pPr>
      <w:rPr>
        <w:rFonts w:ascii="Wingdings" w:hAnsi="Wingdings" w:hint="default"/>
      </w:rPr>
    </w:lvl>
    <w:lvl w:ilvl="3" w:tplc="C51A285A">
      <w:start w:val="1"/>
      <w:numFmt w:val="bullet"/>
      <w:lvlText w:val=""/>
      <w:lvlJc w:val="left"/>
      <w:pPr>
        <w:ind w:left="2880" w:hanging="360"/>
      </w:pPr>
      <w:rPr>
        <w:rFonts w:ascii="Symbol" w:hAnsi="Symbol" w:hint="default"/>
      </w:rPr>
    </w:lvl>
    <w:lvl w:ilvl="4" w:tplc="795A0660">
      <w:start w:val="1"/>
      <w:numFmt w:val="bullet"/>
      <w:lvlText w:val="o"/>
      <w:lvlJc w:val="left"/>
      <w:pPr>
        <w:ind w:left="3600" w:hanging="360"/>
      </w:pPr>
      <w:rPr>
        <w:rFonts w:ascii="Courier New" w:hAnsi="Courier New" w:hint="default"/>
      </w:rPr>
    </w:lvl>
    <w:lvl w:ilvl="5" w:tplc="E8C8EFD0">
      <w:start w:val="1"/>
      <w:numFmt w:val="bullet"/>
      <w:lvlText w:val=""/>
      <w:lvlJc w:val="left"/>
      <w:pPr>
        <w:ind w:left="4320" w:hanging="360"/>
      </w:pPr>
      <w:rPr>
        <w:rFonts w:ascii="Wingdings" w:hAnsi="Wingdings" w:hint="default"/>
      </w:rPr>
    </w:lvl>
    <w:lvl w:ilvl="6" w:tplc="952AD122">
      <w:start w:val="1"/>
      <w:numFmt w:val="bullet"/>
      <w:lvlText w:val=""/>
      <w:lvlJc w:val="left"/>
      <w:pPr>
        <w:ind w:left="5040" w:hanging="360"/>
      </w:pPr>
      <w:rPr>
        <w:rFonts w:ascii="Symbol" w:hAnsi="Symbol" w:hint="default"/>
      </w:rPr>
    </w:lvl>
    <w:lvl w:ilvl="7" w:tplc="8D4ABE96">
      <w:start w:val="1"/>
      <w:numFmt w:val="bullet"/>
      <w:lvlText w:val="o"/>
      <w:lvlJc w:val="left"/>
      <w:pPr>
        <w:ind w:left="5760" w:hanging="360"/>
      </w:pPr>
      <w:rPr>
        <w:rFonts w:ascii="Courier New" w:hAnsi="Courier New" w:hint="default"/>
      </w:rPr>
    </w:lvl>
    <w:lvl w:ilvl="8" w:tplc="36364466">
      <w:start w:val="1"/>
      <w:numFmt w:val="bullet"/>
      <w:lvlText w:val=""/>
      <w:lvlJc w:val="left"/>
      <w:pPr>
        <w:ind w:left="6480" w:hanging="360"/>
      </w:pPr>
      <w:rPr>
        <w:rFonts w:ascii="Wingdings" w:hAnsi="Wingdings" w:hint="default"/>
      </w:rPr>
    </w:lvl>
  </w:abstractNum>
  <w:abstractNum w:abstractNumId="2" w15:restartNumberingAfterBreak="0">
    <w:nsid w:val="521E16CC"/>
    <w:multiLevelType w:val="hybridMultilevel"/>
    <w:tmpl w:val="9A5423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F23F1D"/>
    <w:multiLevelType w:val="hybridMultilevel"/>
    <w:tmpl w:val="F6EA1308"/>
    <w:lvl w:ilvl="0" w:tplc="7DACB892">
      <w:start w:val="1"/>
      <w:numFmt w:val="decimal"/>
      <w:lvlText w:val="%1."/>
      <w:lvlJc w:val="left"/>
      <w:pPr>
        <w:ind w:left="720" w:hanging="360"/>
      </w:pPr>
    </w:lvl>
    <w:lvl w:ilvl="1" w:tplc="3FF4DB6C">
      <w:start w:val="1"/>
      <w:numFmt w:val="lowerLetter"/>
      <w:lvlText w:val="%2."/>
      <w:lvlJc w:val="left"/>
      <w:pPr>
        <w:ind w:left="1440" w:hanging="360"/>
      </w:pPr>
    </w:lvl>
    <w:lvl w:ilvl="2" w:tplc="580AF210">
      <w:start w:val="1"/>
      <w:numFmt w:val="lowerRoman"/>
      <w:lvlText w:val="%3."/>
      <w:lvlJc w:val="right"/>
      <w:pPr>
        <w:ind w:left="2160" w:hanging="180"/>
      </w:pPr>
    </w:lvl>
    <w:lvl w:ilvl="3" w:tplc="DFF45278">
      <w:start w:val="1"/>
      <w:numFmt w:val="decimal"/>
      <w:lvlText w:val="%4."/>
      <w:lvlJc w:val="left"/>
      <w:pPr>
        <w:ind w:left="2880" w:hanging="360"/>
      </w:pPr>
    </w:lvl>
    <w:lvl w:ilvl="4" w:tplc="3A4CFD16">
      <w:start w:val="1"/>
      <w:numFmt w:val="lowerLetter"/>
      <w:lvlText w:val="%5."/>
      <w:lvlJc w:val="left"/>
      <w:pPr>
        <w:ind w:left="3600" w:hanging="360"/>
      </w:pPr>
    </w:lvl>
    <w:lvl w:ilvl="5" w:tplc="D51873CC">
      <w:start w:val="1"/>
      <w:numFmt w:val="lowerRoman"/>
      <w:lvlText w:val="%6."/>
      <w:lvlJc w:val="right"/>
      <w:pPr>
        <w:ind w:left="4320" w:hanging="180"/>
      </w:pPr>
    </w:lvl>
    <w:lvl w:ilvl="6" w:tplc="B7D4C7BA">
      <w:start w:val="1"/>
      <w:numFmt w:val="decimal"/>
      <w:lvlText w:val="%7."/>
      <w:lvlJc w:val="left"/>
      <w:pPr>
        <w:ind w:left="5040" w:hanging="360"/>
      </w:pPr>
    </w:lvl>
    <w:lvl w:ilvl="7" w:tplc="BCE8830E">
      <w:start w:val="1"/>
      <w:numFmt w:val="lowerLetter"/>
      <w:lvlText w:val="%8."/>
      <w:lvlJc w:val="left"/>
      <w:pPr>
        <w:ind w:left="5760" w:hanging="360"/>
      </w:pPr>
    </w:lvl>
    <w:lvl w:ilvl="8" w:tplc="216EF7FA">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a Erjavec">
    <w15:presenceInfo w15:providerId="Windows Live" w15:userId="fa358a93bd4c8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8F"/>
    <w:rsid w:val="0000043D"/>
    <w:rsid w:val="00000482"/>
    <w:rsid w:val="00000C42"/>
    <w:rsid w:val="00001A25"/>
    <w:rsid w:val="00001CFB"/>
    <w:rsid w:val="00002030"/>
    <w:rsid w:val="00002FC3"/>
    <w:rsid w:val="000043EC"/>
    <w:rsid w:val="00005C5A"/>
    <w:rsid w:val="00010500"/>
    <w:rsid w:val="000107A7"/>
    <w:rsid w:val="000115B4"/>
    <w:rsid w:val="00011723"/>
    <w:rsid w:val="00011CD3"/>
    <w:rsid w:val="00012CAC"/>
    <w:rsid w:val="00013758"/>
    <w:rsid w:val="000147D2"/>
    <w:rsid w:val="00017451"/>
    <w:rsid w:val="000201DB"/>
    <w:rsid w:val="00021696"/>
    <w:rsid w:val="00023AD3"/>
    <w:rsid w:val="00023F05"/>
    <w:rsid w:val="000251E1"/>
    <w:rsid w:val="0002569A"/>
    <w:rsid w:val="00025E2E"/>
    <w:rsid w:val="00027585"/>
    <w:rsid w:val="000279C8"/>
    <w:rsid w:val="00027DF2"/>
    <w:rsid w:val="0003117B"/>
    <w:rsid w:val="000323FC"/>
    <w:rsid w:val="000332D7"/>
    <w:rsid w:val="000334D2"/>
    <w:rsid w:val="000334FB"/>
    <w:rsid w:val="00036593"/>
    <w:rsid w:val="0003703C"/>
    <w:rsid w:val="00037B28"/>
    <w:rsid w:val="0004124E"/>
    <w:rsid w:val="00041904"/>
    <w:rsid w:val="00042069"/>
    <w:rsid w:val="0004243C"/>
    <w:rsid w:val="000429B0"/>
    <w:rsid w:val="00044B82"/>
    <w:rsid w:val="000450B4"/>
    <w:rsid w:val="000450F3"/>
    <w:rsid w:val="000479A2"/>
    <w:rsid w:val="00050903"/>
    <w:rsid w:val="00051398"/>
    <w:rsid w:val="000535DA"/>
    <w:rsid w:val="00054199"/>
    <w:rsid w:val="0005428E"/>
    <w:rsid w:val="000563DC"/>
    <w:rsid w:val="000601EF"/>
    <w:rsid w:val="000606F1"/>
    <w:rsid w:val="00060839"/>
    <w:rsid w:val="000611D3"/>
    <w:rsid w:val="00062A52"/>
    <w:rsid w:val="000640A4"/>
    <w:rsid w:val="00064BFD"/>
    <w:rsid w:val="0006515B"/>
    <w:rsid w:val="00065FFA"/>
    <w:rsid w:val="00073933"/>
    <w:rsid w:val="00075EB1"/>
    <w:rsid w:val="000761AA"/>
    <w:rsid w:val="0007676D"/>
    <w:rsid w:val="0007775E"/>
    <w:rsid w:val="00077CBA"/>
    <w:rsid w:val="000808BC"/>
    <w:rsid w:val="000815BA"/>
    <w:rsid w:val="00082DFE"/>
    <w:rsid w:val="00082E4D"/>
    <w:rsid w:val="00083F4F"/>
    <w:rsid w:val="000846D5"/>
    <w:rsid w:val="0008476B"/>
    <w:rsid w:val="000917C3"/>
    <w:rsid w:val="0009188A"/>
    <w:rsid w:val="00093227"/>
    <w:rsid w:val="00094281"/>
    <w:rsid w:val="000951F5"/>
    <w:rsid w:val="000965D1"/>
    <w:rsid w:val="00096FA6"/>
    <w:rsid w:val="0009729D"/>
    <w:rsid w:val="000972CF"/>
    <w:rsid w:val="000A0B95"/>
    <w:rsid w:val="000A1FCF"/>
    <w:rsid w:val="000A204B"/>
    <w:rsid w:val="000A332F"/>
    <w:rsid w:val="000A36F2"/>
    <w:rsid w:val="000A44E4"/>
    <w:rsid w:val="000A4FCE"/>
    <w:rsid w:val="000A5AB4"/>
    <w:rsid w:val="000A6820"/>
    <w:rsid w:val="000A791B"/>
    <w:rsid w:val="000A7EC2"/>
    <w:rsid w:val="000B05ED"/>
    <w:rsid w:val="000B0936"/>
    <w:rsid w:val="000B177A"/>
    <w:rsid w:val="000B18F4"/>
    <w:rsid w:val="000B1A31"/>
    <w:rsid w:val="000B208C"/>
    <w:rsid w:val="000B5580"/>
    <w:rsid w:val="000B578E"/>
    <w:rsid w:val="000B6248"/>
    <w:rsid w:val="000B6BE1"/>
    <w:rsid w:val="000B6E4B"/>
    <w:rsid w:val="000B78AF"/>
    <w:rsid w:val="000C0E93"/>
    <w:rsid w:val="000C1375"/>
    <w:rsid w:val="000C17DD"/>
    <w:rsid w:val="000C3102"/>
    <w:rsid w:val="000C31EC"/>
    <w:rsid w:val="000C4DE9"/>
    <w:rsid w:val="000C5E4E"/>
    <w:rsid w:val="000C5F68"/>
    <w:rsid w:val="000D0D32"/>
    <w:rsid w:val="000D122D"/>
    <w:rsid w:val="000D1409"/>
    <w:rsid w:val="000D20C0"/>
    <w:rsid w:val="000D2E18"/>
    <w:rsid w:val="000D6C90"/>
    <w:rsid w:val="000D7C79"/>
    <w:rsid w:val="000E0440"/>
    <w:rsid w:val="000E2069"/>
    <w:rsid w:val="000E25FA"/>
    <w:rsid w:val="000E5B9A"/>
    <w:rsid w:val="000E61D0"/>
    <w:rsid w:val="000E6FBD"/>
    <w:rsid w:val="000F139F"/>
    <w:rsid w:val="000F1A45"/>
    <w:rsid w:val="000F1DFF"/>
    <w:rsid w:val="000F1E33"/>
    <w:rsid w:val="000F21AC"/>
    <w:rsid w:val="000F28D9"/>
    <w:rsid w:val="000F2CBE"/>
    <w:rsid w:val="000F544A"/>
    <w:rsid w:val="000F74EC"/>
    <w:rsid w:val="001002A5"/>
    <w:rsid w:val="00100607"/>
    <w:rsid w:val="00100700"/>
    <w:rsid w:val="001025DF"/>
    <w:rsid w:val="0010495A"/>
    <w:rsid w:val="00104FB6"/>
    <w:rsid w:val="00107320"/>
    <w:rsid w:val="00110626"/>
    <w:rsid w:val="001107FF"/>
    <w:rsid w:val="00110D6F"/>
    <w:rsid w:val="0011165A"/>
    <w:rsid w:val="001126EC"/>
    <w:rsid w:val="001136DB"/>
    <w:rsid w:val="0011539C"/>
    <w:rsid w:val="0011546C"/>
    <w:rsid w:val="001154B3"/>
    <w:rsid w:val="001167C8"/>
    <w:rsid w:val="0011754A"/>
    <w:rsid w:val="00120403"/>
    <w:rsid w:val="0012065A"/>
    <w:rsid w:val="001229A2"/>
    <w:rsid w:val="00122EF6"/>
    <w:rsid w:val="00122F69"/>
    <w:rsid w:val="001235D2"/>
    <w:rsid w:val="0012365F"/>
    <w:rsid w:val="001256AC"/>
    <w:rsid w:val="0012591B"/>
    <w:rsid w:val="00125DA9"/>
    <w:rsid w:val="00127836"/>
    <w:rsid w:val="00130820"/>
    <w:rsid w:val="0013110B"/>
    <w:rsid w:val="001314BD"/>
    <w:rsid w:val="00131FD0"/>
    <w:rsid w:val="00132773"/>
    <w:rsid w:val="00133502"/>
    <w:rsid w:val="001335A1"/>
    <w:rsid w:val="00133878"/>
    <w:rsid w:val="00134091"/>
    <w:rsid w:val="001341A9"/>
    <w:rsid w:val="0013575B"/>
    <w:rsid w:val="00135E9A"/>
    <w:rsid w:val="00137210"/>
    <w:rsid w:val="001404EB"/>
    <w:rsid w:val="00140720"/>
    <w:rsid w:val="0014105C"/>
    <w:rsid w:val="001415E4"/>
    <w:rsid w:val="0014562F"/>
    <w:rsid w:val="00145885"/>
    <w:rsid w:val="00145C72"/>
    <w:rsid w:val="00145E89"/>
    <w:rsid w:val="0014675B"/>
    <w:rsid w:val="00146930"/>
    <w:rsid w:val="00146A04"/>
    <w:rsid w:val="001473C2"/>
    <w:rsid w:val="00147B7B"/>
    <w:rsid w:val="00150BEB"/>
    <w:rsid w:val="00151CD9"/>
    <w:rsid w:val="00152EB8"/>
    <w:rsid w:val="00153DCC"/>
    <w:rsid w:val="00153E3F"/>
    <w:rsid w:val="0015506E"/>
    <w:rsid w:val="00155ABB"/>
    <w:rsid w:val="001560A0"/>
    <w:rsid w:val="001562CA"/>
    <w:rsid w:val="00156AAE"/>
    <w:rsid w:val="0015795E"/>
    <w:rsid w:val="00160798"/>
    <w:rsid w:val="0016198A"/>
    <w:rsid w:val="00161B92"/>
    <w:rsid w:val="00161C8F"/>
    <w:rsid w:val="0016224F"/>
    <w:rsid w:val="00162D9F"/>
    <w:rsid w:val="00163672"/>
    <w:rsid w:val="00163B45"/>
    <w:rsid w:val="00164FE5"/>
    <w:rsid w:val="00165134"/>
    <w:rsid w:val="00166799"/>
    <w:rsid w:val="00167214"/>
    <w:rsid w:val="001675BC"/>
    <w:rsid w:val="00167F19"/>
    <w:rsid w:val="00170314"/>
    <w:rsid w:val="00170545"/>
    <w:rsid w:val="00170E13"/>
    <w:rsid w:val="001720A1"/>
    <w:rsid w:val="00176C3D"/>
    <w:rsid w:val="0017763F"/>
    <w:rsid w:val="00177650"/>
    <w:rsid w:val="00177FE8"/>
    <w:rsid w:val="0018039A"/>
    <w:rsid w:val="001805C7"/>
    <w:rsid w:val="001806DD"/>
    <w:rsid w:val="00180BCD"/>
    <w:rsid w:val="00181FE2"/>
    <w:rsid w:val="00182C53"/>
    <w:rsid w:val="0018326D"/>
    <w:rsid w:val="00190C55"/>
    <w:rsid w:val="00190C98"/>
    <w:rsid w:val="00192936"/>
    <w:rsid w:val="00192D49"/>
    <w:rsid w:val="0019430D"/>
    <w:rsid w:val="00194D4D"/>
    <w:rsid w:val="001956C0"/>
    <w:rsid w:val="00195846"/>
    <w:rsid w:val="00195CC8"/>
    <w:rsid w:val="00196238"/>
    <w:rsid w:val="0019658C"/>
    <w:rsid w:val="001A2CCA"/>
    <w:rsid w:val="001A500C"/>
    <w:rsid w:val="001A5057"/>
    <w:rsid w:val="001B2666"/>
    <w:rsid w:val="001B2A86"/>
    <w:rsid w:val="001B33C6"/>
    <w:rsid w:val="001B3AA0"/>
    <w:rsid w:val="001B5EB2"/>
    <w:rsid w:val="001B5F48"/>
    <w:rsid w:val="001B76B3"/>
    <w:rsid w:val="001C06F6"/>
    <w:rsid w:val="001C155C"/>
    <w:rsid w:val="001C236E"/>
    <w:rsid w:val="001C2865"/>
    <w:rsid w:val="001C33E4"/>
    <w:rsid w:val="001C3663"/>
    <w:rsid w:val="001C46BD"/>
    <w:rsid w:val="001C4ADA"/>
    <w:rsid w:val="001C4EF1"/>
    <w:rsid w:val="001C7756"/>
    <w:rsid w:val="001D04F3"/>
    <w:rsid w:val="001D1041"/>
    <w:rsid w:val="001D1B77"/>
    <w:rsid w:val="001D1D26"/>
    <w:rsid w:val="001D2618"/>
    <w:rsid w:val="001D2C97"/>
    <w:rsid w:val="001D3B37"/>
    <w:rsid w:val="001D4028"/>
    <w:rsid w:val="001D41BF"/>
    <w:rsid w:val="001D517A"/>
    <w:rsid w:val="001D578D"/>
    <w:rsid w:val="001D68D5"/>
    <w:rsid w:val="001D7642"/>
    <w:rsid w:val="001D79D3"/>
    <w:rsid w:val="001E0489"/>
    <w:rsid w:val="001E239D"/>
    <w:rsid w:val="001E4407"/>
    <w:rsid w:val="001E46B6"/>
    <w:rsid w:val="001E7221"/>
    <w:rsid w:val="001F0512"/>
    <w:rsid w:val="001F1E98"/>
    <w:rsid w:val="001F29B4"/>
    <w:rsid w:val="001F2C53"/>
    <w:rsid w:val="001F37B1"/>
    <w:rsid w:val="001F7791"/>
    <w:rsid w:val="001F7C07"/>
    <w:rsid w:val="001F7D7B"/>
    <w:rsid w:val="002008DB"/>
    <w:rsid w:val="002016DA"/>
    <w:rsid w:val="00204752"/>
    <w:rsid w:val="0020569A"/>
    <w:rsid w:val="0020569B"/>
    <w:rsid w:val="00205BD5"/>
    <w:rsid w:val="002079DB"/>
    <w:rsid w:val="00207BD9"/>
    <w:rsid w:val="002105A6"/>
    <w:rsid w:val="0021114A"/>
    <w:rsid w:val="002113C8"/>
    <w:rsid w:val="00212F85"/>
    <w:rsid w:val="00213F84"/>
    <w:rsid w:val="00214013"/>
    <w:rsid w:val="00214648"/>
    <w:rsid w:val="002153B6"/>
    <w:rsid w:val="00216645"/>
    <w:rsid w:val="002168E3"/>
    <w:rsid w:val="00216B50"/>
    <w:rsid w:val="00220994"/>
    <w:rsid w:val="002224B2"/>
    <w:rsid w:val="00222784"/>
    <w:rsid w:val="00223AFD"/>
    <w:rsid w:val="002241F9"/>
    <w:rsid w:val="002256A3"/>
    <w:rsid w:val="0022570B"/>
    <w:rsid w:val="00225DAF"/>
    <w:rsid w:val="00226FE2"/>
    <w:rsid w:val="002308D9"/>
    <w:rsid w:val="00230F52"/>
    <w:rsid w:val="0023210E"/>
    <w:rsid w:val="002322A9"/>
    <w:rsid w:val="0023406F"/>
    <w:rsid w:val="0023570C"/>
    <w:rsid w:val="00235809"/>
    <w:rsid w:val="002363E6"/>
    <w:rsid w:val="00240D8A"/>
    <w:rsid w:val="00241B6F"/>
    <w:rsid w:val="00242DB0"/>
    <w:rsid w:val="002447D3"/>
    <w:rsid w:val="002471F1"/>
    <w:rsid w:val="00251C32"/>
    <w:rsid w:val="002524A2"/>
    <w:rsid w:val="002525EF"/>
    <w:rsid w:val="00253031"/>
    <w:rsid w:val="00253FF7"/>
    <w:rsid w:val="002549DE"/>
    <w:rsid w:val="00256AE8"/>
    <w:rsid w:val="00257754"/>
    <w:rsid w:val="00257BCA"/>
    <w:rsid w:val="00260162"/>
    <w:rsid w:val="00263283"/>
    <w:rsid w:val="00263636"/>
    <w:rsid w:val="00263F3C"/>
    <w:rsid w:val="00264107"/>
    <w:rsid w:val="002643A6"/>
    <w:rsid w:val="00265276"/>
    <w:rsid w:val="002654D4"/>
    <w:rsid w:val="002655F3"/>
    <w:rsid w:val="002664F6"/>
    <w:rsid w:val="00267694"/>
    <w:rsid w:val="00267BDA"/>
    <w:rsid w:val="00270DA6"/>
    <w:rsid w:val="00271471"/>
    <w:rsid w:val="00271DB5"/>
    <w:rsid w:val="00273FC1"/>
    <w:rsid w:val="002751DF"/>
    <w:rsid w:val="00275D97"/>
    <w:rsid w:val="00276012"/>
    <w:rsid w:val="002760A1"/>
    <w:rsid w:val="002762A0"/>
    <w:rsid w:val="002767C2"/>
    <w:rsid w:val="00276932"/>
    <w:rsid w:val="002774D2"/>
    <w:rsid w:val="00277BB0"/>
    <w:rsid w:val="00277F06"/>
    <w:rsid w:val="002808A1"/>
    <w:rsid w:val="00282184"/>
    <w:rsid w:val="00284996"/>
    <w:rsid w:val="00287131"/>
    <w:rsid w:val="00292211"/>
    <w:rsid w:val="002929F1"/>
    <w:rsid w:val="00293A65"/>
    <w:rsid w:val="00293F81"/>
    <w:rsid w:val="00297562"/>
    <w:rsid w:val="002A1870"/>
    <w:rsid w:val="002A206D"/>
    <w:rsid w:val="002A2F9B"/>
    <w:rsid w:val="002A338A"/>
    <w:rsid w:val="002A393D"/>
    <w:rsid w:val="002A427C"/>
    <w:rsid w:val="002A5181"/>
    <w:rsid w:val="002A545C"/>
    <w:rsid w:val="002A5C98"/>
    <w:rsid w:val="002A5D75"/>
    <w:rsid w:val="002A671C"/>
    <w:rsid w:val="002A6CBD"/>
    <w:rsid w:val="002A7268"/>
    <w:rsid w:val="002A74D5"/>
    <w:rsid w:val="002A7EAD"/>
    <w:rsid w:val="002B00D2"/>
    <w:rsid w:val="002B00DF"/>
    <w:rsid w:val="002B27D3"/>
    <w:rsid w:val="002B40E3"/>
    <w:rsid w:val="002B47D0"/>
    <w:rsid w:val="002B5E87"/>
    <w:rsid w:val="002B7A4F"/>
    <w:rsid w:val="002C0055"/>
    <w:rsid w:val="002C2964"/>
    <w:rsid w:val="002C2E6D"/>
    <w:rsid w:val="002C2FE5"/>
    <w:rsid w:val="002C5403"/>
    <w:rsid w:val="002C5BF5"/>
    <w:rsid w:val="002C6493"/>
    <w:rsid w:val="002D020A"/>
    <w:rsid w:val="002D0A84"/>
    <w:rsid w:val="002D0D31"/>
    <w:rsid w:val="002D1414"/>
    <w:rsid w:val="002D19A1"/>
    <w:rsid w:val="002D1CAB"/>
    <w:rsid w:val="002D1DE8"/>
    <w:rsid w:val="002D321C"/>
    <w:rsid w:val="002D3CBE"/>
    <w:rsid w:val="002D541A"/>
    <w:rsid w:val="002D5FBF"/>
    <w:rsid w:val="002D637D"/>
    <w:rsid w:val="002E0FF1"/>
    <w:rsid w:val="002E2556"/>
    <w:rsid w:val="002E315D"/>
    <w:rsid w:val="002E31E4"/>
    <w:rsid w:val="002E3BF2"/>
    <w:rsid w:val="002E4106"/>
    <w:rsid w:val="002E4CD3"/>
    <w:rsid w:val="002E6341"/>
    <w:rsid w:val="002E73F7"/>
    <w:rsid w:val="002E7F11"/>
    <w:rsid w:val="002F06BC"/>
    <w:rsid w:val="002F0CBC"/>
    <w:rsid w:val="002F3FBF"/>
    <w:rsid w:val="002F4AE9"/>
    <w:rsid w:val="002F4CF2"/>
    <w:rsid w:val="002F56D0"/>
    <w:rsid w:val="002F714B"/>
    <w:rsid w:val="00300A9D"/>
    <w:rsid w:val="0030286D"/>
    <w:rsid w:val="00303BF0"/>
    <w:rsid w:val="00303E6E"/>
    <w:rsid w:val="00303FCC"/>
    <w:rsid w:val="00305EC6"/>
    <w:rsid w:val="0030618C"/>
    <w:rsid w:val="0030764D"/>
    <w:rsid w:val="00307F2F"/>
    <w:rsid w:val="003118B1"/>
    <w:rsid w:val="003118BF"/>
    <w:rsid w:val="00311D1E"/>
    <w:rsid w:val="003126AF"/>
    <w:rsid w:val="00314FC4"/>
    <w:rsid w:val="00315A36"/>
    <w:rsid w:val="00316572"/>
    <w:rsid w:val="00320D5F"/>
    <w:rsid w:val="00322933"/>
    <w:rsid w:val="00323F07"/>
    <w:rsid w:val="003241C0"/>
    <w:rsid w:val="0032429A"/>
    <w:rsid w:val="00324ACE"/>
    <w:rsid w:val="00324BB6"/>
    <w:rsid w:val="00326847"/>
    <w:rsid w:val="00330C50"/>
    <w:rsid w:val="00333E78"/>
    <w:rsid w:val="003341CD"/>
    <w:rsid w:val="00337789"/>
    <w:rsid w:val="00337F68"/>
    <w:rsid w:val="0034054C"/>
    <w:rsid w:val="00341432"/>
    <w:rsid w:val="0034158F"/>
    <w:rsid w:val="00341D8E"/>
    <w:rsid w:val="00342722"/>
    <w:rsid w:val="003450AD"/>
    <w:rsid w:val="003473F3"/>
    <w:rsid w:val="00351E46"/>
    <w:rsid w:val="003521B6"/>
    <w:rsid w:val="00354B72"/>
    <w:rsid w:val="00354FBE"/>
    <w:rsid w:val="00357D84"/>
    <w:rsid w:val="00360003"/>
    <w:rsid w:val="003600E7"/>
    <w:rsid w:val="00360366"/>
    <w:rsid w:val="003611E1"/>
    <w:rsid w:val="003638F2"/>
    <w:rsid w:val="003653E3"/>
    <w:rsid w:val="00365BB0"/>
    <w:rsid w:val="0036630A"/>
    <w:rsid w:val="0037006A"/>
    <w:rsid w:val="00370678"/>
    <w:rsid w:val="003711B3"/>
    <w:rsid w:val="003711D5"/>
    <w:rsid w:val="0037121F"/>
    <w:rsid w:val="00371744"/>
    <w:rsid w:val="00372D80"/>
    <w:rsid w:val="003755C1"/>
    <w:rsid w:val="003755D3"/>
    <w:rsid w:val="0037641A"/>
    <w:rsid w:val="003812DB"/>
    <w:rsid w:val="003817E5"/>
    <w:rsid w:val="00381964"/>
    <w:rsid w:val="00381AB1"/>
    <w:rsid w:val="003829CB"/>
    <w:rsid w:val="00383291"/>
    <w:rsid w:val="00383649"/>
    <w:rsid w:val="00383AD9"/>
    <w:rsid w:val="00383C40"/>
    <w:rsid w:val="00384C35"/>
    <w:rsid w:val="00385D3D"/>
    <w:rsid w:val="0038687B"/>
    <w:rsid w:val="00386F34"/>
    <w:rsid w:val="00387DA1"/>
    <w:rsid w:val="00394DE9"/>
    <w:rsid w:val="003972FF"/>
    <w:rsid w:val="003A04D4"/>
    <w:rsid w:val="003A3EB2"/>
    <w:rsid w:val="003A4D61"/>
    <w:rsid w:val="003A4EF1"/>
    <w:rsid w:val="003A5803"/>
    <w:rsid w:val="003A5C40"/>
    <w:rsid w:val="003A654C"/>
    <w:rsid w:val="003A6D2F"/>
    <w:rsid w:val="003A7D5E"/>
    <w:rsid w:val="003B0D67"/>
    <w:rsid w:val="003B1075"/>
    <w:rsid w:val="003B1D80"/>
    <w:rsid w:val="003B2341"/>
    <w:rsid w:val="003B236A"/>
    <w:rsid w:val="003B34B8"/>
    <w:rsid w:val="003B42B0"/>
    <w:rsid w:val="003B6176"/>
    <w:rsid w:val="003C1901"/>
    <w:rsid w:val="003C33F4"/>
    <w:rsid w:val="003C514E"/>
    <w:rsid w:val="003C559D"/>
    <w:rsid w:val="003C609B"/>
    <w:rsid w:val="003C622D"/>
    <w:rsid w:val="003C6E43"/>
    <w:rsid w:val="003C740A"/>
    <w:rsid w:val="003D040A"/>
    <w:rsid w:val="003D1B12"/>
    <w:rsid w:val="003D3E66"/>
    <w:rsid w:val="003D600F"/>
    <w:rsid w:val="003D6E11"/>
    <w:rsid w:val="003D7B2E"/>
    <w:rsid w:val="003D7ED4"/>
    <w:rsid w:val="003E08AA"/>
    <w:rsid w:val="003E15DA"/>
    <w:rsid w:val="003E6AAB"/>
    <w:rsid w:val="003E7415"/>
    <w:rsid w:val="003E748C"/>
    <w:rsid w:val="003F0E43"/>
    <w:rsid w:val="003F145E"/>
    <w:rsid w:val="003F2249"/>
    <w:rsid w:val="003F531C"/>
    <w:rsid w:val="003F5FD7"/>
    <w:rsid w:val="003F6132"/>
    <w:rsid w:val="003F778A"/>
    <w:rsid w:val="004001B7"/>
    <w:rsid w:val="00403114"/>
    <w:rsid w:val="00403887"/>
    <w:rsid w:val="00405F19"/>
    <w:rsid w:val="00407D04"/>
    <w:rsid w:val="00411C95"/>
    <w:rsid w:val="004128AE"/>
    <w:rsid w:val="00414595"/>
    <w:rsid w:val="004150A7"/>
    <w:rsid w:val="004210ED"/>
    <w:rsid w:val="00421EC4"/>
    <w:rsid w:val="0042302E"/>
    <w:rsid w:val="00423C1A"/>
    <w:rsid w:val="004242B5"/>
    <w:rsid w:val="00424572"/>
    <w:rsid w:val="00424FAE"/>
    <w:rsid w:val="004251E7"/>
    <w:rsid w:val="00425CAB"/>
    <w:rsid w:val="00425CAD"/>
    <w:rsid w:val="00426613"/>
    <w:rsid w:val="00427CD5"/>
    <w:rsid w:val="00432CA6"/>
    <w:rsid w:val="00433BD4"/>
    <w:rsid w:val="00433D79"/>
    <w:rsid w:val="00435F6A"/>
    <w:rsid w:val="00436FFF"/>
    <w:rsid w:val="0043753C"/>
    <w:rsid w:val="00437833"/>
    <w:rsid w:val="004402E4"/>
    <w:rsid w:val="0044054C"/>
    <w:rsid w:val="004410C1"/>
    <w:rsid w:val="004422AA"/>
    <w:rsid w:val="004424C8"/>
    <w:rsid w:val="004432AE"/>
    <w:rsid w:val="00444E7E"/>
    <w:rsid w:val="004451DD"/>
    <w:rsid w:val="00445323"/>
    <w:rsid w:val="00446B52"/>
    <w:rsid w:val="00452685"/>
    <w:rsid w:val="00453692"/>
    <w:rsid w:val="004544BB"/>
    <w:rsid w:val="004548DA"/>
    <w:rsid w:val="0045625A"/>
    <w:rsid w:val="0046255A"/>
    <w:rsid w:val="00462C74"/>
    <w:rsid w:val="004631B6"/>
    <w:rsid w:val="0046411D"/>
    <w:rsid w:val="00465924"/>
    <w:rsid w:val="0046603D"/>
    <w:rsid w:val="004661E0"/>
    <w:rsid w:val="00466849"/>
    <w:rsid w:val="004669C6"/>
    <w:rsid w:val="00467878"/>
    <w:rsid w:val="00473F5C"/>
    <w:rsid w:val="004744F8"/>
    <w:rsid w:val="0047494D"/>
    <w:rsid w:val="00477ED5"/>
    <w:rsid w:val="00480B27"/>
    <w:rsid w:val="00481323"/>
    <w:rsid w:val="00482B44"/>
    <w:rsid w:val="00482DE8"/>
    <w:rsid w:val="004833BB"/>
    <w:rsid w:val="00483C2B"/>
    <w:rsid w:val="00484462"/>
    <w:rsid w:val="00484903"/>
    <w:rsid w:val="00484A88"/>
    <w:rsid w:val="00485AED"/>
    <w:rsid w:val="00486791"/>
    <w:rsid w:val="004868E7"/>
    <w:rsid w:val="00486C91"/>
    <w:rsid w:val="00487307"/>
    <w:rsid w:val="00487A29"/>
    <w:rsid w:val="00490122"/>
    <w:rsid w:val="00490487"/>
    <w:rsid w:val="0049382F"/>
    <w:rsid w:val="0049443A"/>
    <w:rsid w:val="00495687"/>
    <w:rsid w:val="00496ABA"/>
    <w:rsid w:val="00496AD6"/>
    <w:rsid w:val="00496AEE"/>
    <w:rsid w:val="00497C11"/>
    <w:rsid w:val="004A0C94"/>
    <w:rsid w:val="004A0FED"/>
    <w:rsid w:val="004A1572"/>
    <w:rsid w:val="004A15AA"/>
    <w:rsid w:val="004A1A24"/>
    <w:rsid w:val="004A2604"/>
    <w:rsid w:val="004A3BA3"/>
    <w:rsid w:val="004A4602"/>
    <w:rsid w:val="004A4AAA"/>
    <w:rsid w:val="004A4B1E"/>
    <w:rsid w:val="004A4BB1"/>
    <w:rsid w:val="004B0C7C"/>
    <w:rsid w:val="004B19EF"/>
    <w:rsid w:val="004B1C74"/>
    <w:rsid w:val="004B3AD6"/>
    <w:rsid w:val="004B4786"/>
    <w:rsid w:val="004B4D95"/>
    <w:rsid w:val="004B4EF0"/>
    <w:rsid w:val="004B5A9B"/>
    <w:rsid w:val="004B6355"/>
    <w:rsid w:val="004B7080"/>
    <w:rsid w:val="004B774C"/>
    <w:rsid w:val="004C0775"/>
    <w:rsid w:val="004C1E5F"/>
    <w:rsid w:val="004C241C"/>
    <w:rsid w:val="004C24CD"/>
    <w:rsid w:val="004C251E"/>
    <w:rsid w:val="004C2CC0"/>
    <w:rsid w:val="004C4F4A"/>
    <w:rsid w:val="004C5548"/>
    <w:rsid w:val="004C5CA6"/>
    <w:rsid w:val="004C66A7"/>
    <w:rsid w:val="004C689C"/>
    <w:rsid w:val="004C769C"/>
    <w:rsid w:val="004D0AAD"/>
    <w:rsid w:val="004D0EE2"/>
    <w:rsid w:val="004D1011"/>
    <w:rsid w:val="004D262C"/>
    <w:rsid w:val="004D505C"/>
    <w:rsid w:val="004D534E"/>
    <w:rsid w:val="004D5A08"/>
    <w:rsid w:val="004D5DA5"/>
    <w:rsid w:val="004D702B"/>
    <w:rsid w:val="004D7039"/>
    <w:rsid w:val="004D7A1D"/>
    <w:rsid w:val="004E2B50"/>
    <w:rsid w:val="004E3186"/>
    <w:rsid w:val="004E4016"/>
    <w:rsid w:val="004E4852"/>
    <w:rsid w:val="004E5190"/>
    <w:rsid w:val="004E70AB"/>
    <w:rsid w:val="004E7923"/>
    <w:rsid w:val="004E7D33"/>
    <w:rsid w:val="004F1138"/>
    <w:rsid w:val="004F1D4C"/>
    <w:rsid w:val="004F23EB"/>
    <w:rsid w:val="004F2DBF"/>
    <w:rsid w:val="004F3487"/>
    <w:rsid w:val="004F558F"/>
    <w:rsid w:val="004F65E4"/>
    <w:rsid w:val="00500AA1"/>
    <w:rsid w:val="00500EBA"/>
    <w:rsid w:val="0050138B"/>
    <w:rsid w:val="00501C6A"/>
    <w:rsid w:val="00501E02"/>
    <w:rsid w:val="00503020"/>
    <w:rsid w:val="00503577"/>
    <w:rsid w:val="005036EB"/>
    <w:rsid w:val="005044CA"/>
    <w:rsid w:val="00506B20"/>
    <w:rsid w:val="00506C0F"/>
    <w:rsid w:val="00510458"/>
    <w:rsid w:val="00511202"/>
    <w:rsid w:val="005128E3"/>
    <w:rsid w:val="0051492B"/>
    <w:rsid w:val="00515326"/>
    <w:rsid w:val="00516115"/>
    <w:rsid w:val="005162D4"/>
    <w:rsid w:val="00516F90"/>
    <w:rsid w:val="005173E2"/>
    <w:rsid w:val="005174E6"/>
    <w:rsid w:val="0051783D"/>
    <w:rsid w:val="00517A4D"/>
    <w:rsid w:val="0052066F"/>
    <w:rsid w:val="00521EAC"/>
    <w:rsid w:val="00521F97"/>
    <w:rsid w:val="005242B6"/>
    <w:rsid w:val="005251A2"/>
    <w:rsid w:val="00526ECE"/>
    <w:rsid w:val="00530037"/>
    <w:rsid w:val="00530809"/>
    <w:rsid w:val="00530DD8"/>
    <w:rsid w:val="00531269"/>
    <w:rsid w:val="00532CCB"/>
    <w:rsid w:val="00532EEC"/>
    <w:rsid w:val="005334CB"/>
    <w:rsid w:val="00533F9A"/>
    <w:rsid w:val="0053423C"/>
    <w:rsid w:val="00534A56"/>
    <w:rsid w:val="005352C4"/>
    <w:rsid w:val="005358CC"/>
    <w:rsid w:val="00536CD5"/>
    <w:rsid w:val="00537004"/>
    <w:rsid w:val="00537BF5"/>
    <w:rsid w:val="005407DB"/>
    <w:rsid w:val="00544DA9"/>
    <w:rsid w:val="00544F68"/>
    <w:rsid w:val="00544FC1"/>
    <w:rsid w:val="00545DDD"/>
    <w:rsid w:val="00546107"/>
    <w:rsid w:val="0054720E"/>
    <w:rsid w:val="00550102"/>
    <w:rsid w:val="00550D08"/>
    <w:rsid w:val="0055211B"/>
    <w:rsid w:val="005533E1"/>
    <w:rsid w:val="0055576D"/>
    <w:rsid w:val="00556B26"/>
    <w:rsid w:val="0055719E"/>
    <w:rsid w:val="00561415"/>
    <w:rsid w:val="00561543"/>
    <w:rsid w:val="00561C9D"/>
    <w:rsid w:val="0056224B"/>
    <w:rsid w:val="00562311"/>
    <w:rsid w:val="0056290A"/>
    <w:rsid w:val="00563E6A"/>
    <w:rsid w:val="00564850"/>
    <w:rsid w:val="00565C74"/>
    <w:rsid w:val="0056772F"/>
    <w:rsid w:val="00567868"/>
    <w:rsid w:val="0057090F"/>
    <w:rsid w:val="005719C7"/>
    <w:rsid w:val="00571B29"/>
    <w:rsid w:val="00572E48"/>
    <w:rsid w:val="00573A6E"/>
    <w:rsid w:val="00574648"/>
    <w:rsid w:val="005750A2"/>
    <w:rsid w:val="005771F0"/>
    <w:rsid w:val="00580239"/>
    <w:rsid w:val="00582511"/>
    <w:rsid w:val="00582D5B"/>
    <w:rsid w:val="005832CD"/>
    <w:rsid w:val="00583304"/>
    <w:rsid w:val="00583C5F"/>
    <w:rsid w:val="00585F9C"/>
    <w:rsid w:val="005866FE"/>
    <w:rsid w:val="00586A82"/>
    <w:rsid w:val="00586C8F"/>
    <w:rsid w:val="005873E9"/>
    <w:rsid w:val="00587AD7"/>
    <w:rsid w:val="0059351A"/>
    <w:rsid w:val="00593FE7"/>
    <w:rsid w:val="005941E8"/>
    <w:rsid w:val="00594A82"/>
    <w:rsid w:val="00596C1C"/>
    <w:rsid w:val="00596E4E"/>
    <w:rsid w:val="005A1864"/>
    <w:rsid w:val="005A2787"/>
    <w:rsid w:val="005A3640"/>
    <w:rsid w:val="005A60CE"/>
    <w:rsid w:val="005B07BA"/>
    <w:rsid w:val="005B07D8"/>
    <w:rsid w:val="005B0EA3"/>
    <w:rsid w:val="005B0F00"/>
    <w:rsid w:val="005B3426"/>
    <w:rsid w:val="005B37B6"/>
    <w:rsid w:val="005B7A02"/>
    <w:rsid w:val="005B7E13"/>
    <w:rsid w:val="005C0058"/>
    <w:rsid w:val="005C0536"/>
    <w:rsid w:val="005C1DA9"/>
    <w:rsid w:val="005C28B8"/>
    <w:rsid w:val="005C3411"/>
    <w:rsid w:val="005C4A17"/>
    <w:rsid w:val="005C7724"/>
    <w:rsid w:val="005D1E8D"/>
    <w:rsid w:val="005D20D4"/>
    <w:rsid w:val="005D2362"/>
    <w:rsid w:val="005D2BD6"/>
    <w:rsid w:val="005D388E"/>
    <w:rsid w:val="005D4B31"/>
    <w:rsid w:val="005D6664"/>
    <w:rsid w:val="005D732E"/>
    <w:rsid w:val="005E2119"/>
    <w:rsid w:val="005E28C0"/>
    <w:rsid w:val="005E2BFA"/>
    <w:rsid w:val="005E2D46"/>
    <w:rsid w:val="005E5689"/>
    <w:rsid w:val="005E587D"/>
    <w:rsid w:val="005E641F"/>
    <w:rsid w:val="005E7496"/>
    <w:rsid w:val="005E76B1"/>
    <w:rsid w:val="005F0235"/>
    <w:rsid w:val="005F1E7A"/>
    <w:rsid w:val="005F55BF"/>
    <w:rsid w:val="005F5795"/>
    <w:rsid w:val="005F77FF"/>
    <w:rsid w:val="0060379D"/>
    <w:rsid w:val="00603FF9"/>
    <w:rsid w:val="00604127"/>
    <w:rsid w:val="0060419B"/>
    <w:rsid w:val="00604E1F"/>
    <w:rsid w:val="006061AA"/>
    <w:rsid w:val="00606221"/>
    <w:rsid w:val="0060624B"/>
    <w:rsid w:val="00607B92"/>
    <w:rsid w:val="00611B86"/>
    <w:rsid w:val="006136B8"/>
    <w:rsid w:val="0061445C"/>
    <w:rsid w:val="00614B47"/>
    <w:rsid w:val="006160AB"/>
    <w:rsid w:val="00616D11"/>
    <w:rsid w:val="00620223"/>
    <w:rsid w:val="0062217D"/>
    <w:rsid w:val="00623047"/>
    <w:rsid w:val="00623726"/>
    <w:rsid w:val="006237CD"/>
    <w:rsid w:val="006245E4"/>
    <w:rsid w:val="00624CB2"/>
    <w:rsid w:val="0062633A"/>
    <w:rsid w:val="00626AA5"/>
    <w:rsid w:val="00631A7B"/>
    <w:rsid w:val="00631B8E"/>
    <w:rsid w:val="00633281"/>
    <w:rsid w:val="0063595B"/>
    <w:rsid w:val="00636A92"/>
    <w:rsid w:val="00636C67"/>
    <w:rsid w:val="00637A30"/>
    <w:rsid w:val="00637FA2"/>
    <w:rsid w:val="0064037F"/>
    <w:rsid w:val="00640A67"/>
    <w:rsid w:val="00640BD1"/>
    <w:rsid w:val="00641025"/>
    <w:rsid w:val="00641FDF"/>
    <w:rsid w:val="00643987"/>
    <w:rsid w:val="006448F2"/>
    <w:rsid w:val="00644FA6"/>
    <w:rsid w:val="006460E2"/>
    <w:rsid w:val="00650334"/>
    <w:rsid w:val="006518F1"/>
    <w:rsid w:val="006520BB"/>
    <w:rsid w:val="006532D3"/>
    <w:rsid w:val="00653780"/>
    <w:rsid w:val="00653BB2"/>
    <w:rsid w:val="00653FB3"/>
    <w:rsid w:val="00654A2E"/>
    <w:rsid w:val="00656DDB"/>
    <w:rsid w:val="00660BDD"/>
    <w:rsid w:val="006619EF"/>
    <w:rsid w:val="00663355"/>
    <w:rsid w:val="0066479D"/>
    <w:rsid w:val="00664935"/>
    <w:rsid w:val="00664FCB"/>
    <w:rsid w:val="00665A11"/>
    <w:rsid w:val="0066668D"/>
    <w:rsid w:val="00670930"/>
    <w:rsid w:val="00670BC0"/>
    <w:rsid w:val="00671790"/>
    <w:rsid w:val="006726BD"/>
    <w:rsid w:val="00673B08"/>
    <w:rsid w:val="00673D8B"/>
    <w:rsid w:val="00674D82"/>
    <w:rsid w:val="00675AD8"/>
    <w:rsid w:val="006761BB"/>
    <w:rsid w:val="00680773"/>
    <w:rsid w:val="006815AD"/>
    <w:rsid w:val="00684FCE"/>
    <w:rsid w:val="006871B6"/>
    <w:rsid w:val="00687BCA"/>
    <w:rsid w:val="00687CCB"/>
    <w:rsid w:val="00690296"/>
    <w:rsid w:val="00691585"/>
    <w:rsid w:val="00691BFB"/>
    <w:rsid w:val="0069347D"/>
    <w:rsid w:val="006936F7"/>
    <w:rsid w:val="006943F2"/>
    <w:rsid w:val="006947D3"/>
    <w:rsid w:val="006A02A6"/>
    <w:rsid w:val="006A1021"/>
    <w:rsid w:val="006A384C"/>
    <w:rsid w:val="006A4A74"/>
    <w:rsid w:val="006A4F04"/>
    <w:rsid w:val="006A5E60"/>
    <w:rsid w:val="006A7597"/>
    <w:rsid w:val="006B1328"/>
    <w:rsid w:val="006B2DC2"/>
    <w:rsid w:val="006B4119"/>
    <w:rsid w:val="006B457A"/>
    <w:rsid w:val="006B4A6B"/>
    <w:rsid w:val="006B4A9E"/>
    <w:rsid w:val="006B5A0C"/>
    <w:rsid w:val="006B5BA9"/>
    <w:rsid w:val="006B682A"/>
    <w:rsid w:val="006B75B1"/>
    <w:rsid w:val="006C089B"/>
    <w:rsid w:val="006C1193"/>
    <w:rsid w:val="006C2753"/>
    <w:rsid w:val="006C2E65"/>
    <w:rsid w:val="006C3124"/>
    <w:rsid w:val="006C379A"/>
    <w:rsid w:val="006C385F"/>
    <w:rsid w:val="006C3A3C"/>
    <w:rsid w:val="006C556F"/>
    <w:rsid w:val="006C6791"/>
    <w:rsid w:val="006C694B"/>
    <w:rsid w:val="006C7E71"/>
    <w:rsid w:val="006D0145"/>
    <w:rsid w:val="006D0467"/>
    <w:rsid w:val="006D076E"/>
    <w:rsid w:val="006D3996"/>
    <w:rsid w:val="006D430F"/>
    <w:rsid w:val="006D44F3"/>
    <w:rsid w:val="006D4A14"/>
    <w:rsid w:val="006D4D87"/>
    <w:rsid w:val="006E042A"/>
    <w:rsid w:val="006E140E"/>
    <w:rsid w:val="006E1F78"/>
    <w:rsid w:val="006E39FE"/>
    <w:rsid w:val="006E3A85"/>
    <w:rsid w:val="006E3EE4"/>
    <w:rsid w:val="006E4DD7"/>
    <w:rsid w:val="006E57C3"/>
    <w:rsid w:val="006E7D7B"/>
    <w:rsid w:val="006F1369"/>
    <w:rsid w:val="006F1569"/>
    <w:rsid w:val="006F1AC9"/>
    <w:rsid w:val="006F1FFA"/>
    <w:rsid w:val="006F213B"/>
    <w:rsid w:val="006F2D78"/>
    <w:rsid w:val="006F3883"/>
    <w:rsid w:val="006F455E"/>
    <w:rsid w:val="006F5E1C"/>
    <w:rsid w:val="0070063B"/>
    <w:rsid w:val="00702E73"/>
    <w:rsid w:val="007032AE"/>
    <w:rsid w:val="007047B9"/>
    <w:rsid w:val="00704EB6"/>
    <w:rsid w:val="007052C1"/>
    <w:rsid w:val="00707B45"/>
    <w:rsid w:val="00707E36"/>
    <w:rsid w:val="00712189"/>
    <w:rsid w:val="007128B5"/>
    <w:rsid w:val="00712AED"/>
    <w:rsid w:val="0071363C"/>
    <w:rsid w:val="00713CD3"/>
    <w:rsid w:val="00714506"/>
    <w:rsid w:val="00715C16"/>
    <w:rsid w:val="00716922"/>
    <w:rsid w:val="0072077D"/>
    <w:rsid w:val="007210D4"/>
    <w:rsid w:val="00721DD0"/>
    <w:rsid w:val="00722528"/>
    <w:rsid w:val="00722706"/>
    <w:rsid w:val="007230C3"/>
    <w:rsid w:val="0072469A"/>
    <w:rsid w:val="00724DCA"/>
    <w:rsid w:val="0072502B"/>
    <w:rsid w:val="00725C89"/>
    <w:rsid w:val="0072698C"/>
    <w:rsid w:val="00726D1F"/>
    <w:rsid w:val="00731D85"/>
    <w:rsid w:val="00731DE3"/>
    <w:rsid w:val="00733976"/>
    <w:rsid w:val="007350FC"/>
    <w:rsid w:val="007353D9"/>
    <w:rsid w:val="0073563C"/>
    <w:rsid w:val="00736009"/>
    <w:rsid w:val="007373BC"/>
    <w:rsid w:val="00737995"/>
    <w:rsid w:val="00737F16"/>
    <w:rsid w:val="00740716"/>
    <w:rsid w:val="00740814"/>
    <w:rsid w:val="00742BAA"/>
    <w:rsid w:val="00742BE8"/>
    <w:rsid w:val="00743040"/>
    <w:rsid w:val="00743AEB"/>
    <w:rsid w:val="00743D6C"/>
    <w:rsid w:val="007441A5"/>
    <w:rsid w:val="00745246"/>
    <w:rsid w:val="00745824"/>
    <w:rsid w:val="00746AF1"/>
    <w:rsid w:val="00747141"/>
    <w:rsid w:val="007473EF"/>
    <w:rsid w:val="00752658"/>
    <w:rsid w:val="007549C5"/>
    <w:rsid w:val="007558A2"/>
    <w:rsid w:val="00756EDE"/>
    <w:rsid w:val="0075779A"/>
    <w:rsid w:val="007602D5"/>
    <w:rsid w:val="00760E85"/>
    <w:rsid w:val="00761A66"/>
    <w:rsid w:val="00762830"/>
    <w:rsid w:val="007632F3"/>
    <w:rsid w:val="007635AB"/>
    <w:rsid w:val="00764C3B"/>
    <w:rsid w:val="00764DE8"/>
    <w:rsid w:val="007653F5"/>
    <w:rsid w:val="00765F8D"/>
    <w:rsid w:val="0076695F"/>
    <w:rsid w:val="007701F8"/>
    <w:rsid w:val="00770F5C"/>
    <w:rsid w:val="007710AD"/>
    <w:rsid w:val="00771268"/>
    <w:rsid w:val="00771A18"/>
    <w:rsid w:val="007721A2"/>
    <w:rsid w:val="00773058"/>
    <w:rsid w:val="007736AD"/>
    <w:rsid w:val="00773D12"/>
    <w:rsid w:val="00774333"/>
    <w:rsid w:val="00774627"/>
    <w:rsid w:val="00775F88"/>
    <w:rsid w:val="0077622E"/>
    <w:rsid w:val="00776459"/>
    <w:rsid w:val="00776DA9"/>
    <w:rsid w:val="00776E51"/>
    <w:rsid w:val="007811BE"/>
    <w:rsid w:val="00785B21"/>
    <w:rsid w:val="0078698D"/>
    <w:rsid w:val="00786DF3"/>
    <w:rsid w:val="0078791D"/>
    <w:rsid w:val="007903B5"/>
    <w:rsid w:val="00791145"/>
    <w:rsid w:val="00791860"/>
    <w:rsid w:val="00792D7A"/>
    <w:rsid w:val="00792F1D"/>
    <w:rsid w:val="007967F5"/>
    <w:rsid w:val="00797B2D"/>
    <w:rsid w:val="007A1DE1"/>
    <w:rsid w:val="007A40E3"/>
    <w:rsid w:val="007A4D06"/>
    <w:rsid w:val="007A7022"/>
    <w:rsid w:val="007A7E8C"/>
    <w:rsid w:val="007B1559"/>
    <w:rsid w:val="007B1BF9"/>
    <w:rsid w:val="007B1DF3"/>
    <w:rsid w:val="007B2AE7"/>
    <w:rsid w:val="007B3199"/>
    <w:rsid w:val="007B5011"/>
    <w:rsid w:val="007B6B9E"/>
    <w:rsid w:val="007B6F29"/>
    <w:rsid w:val="007C0241"/>
    <w:rsid w:val="007C0E36"/>
    <w:rsid w:val="007C0F4E"/>
    <w:rsid w:val="007C22C1"/>
    <w:rsid w:val="007C3452"/>
    <w:rsid w:val="007C3766"/>
    <w:rsid w:val="007C39C9"/>
    <w:rsid w:val="007C3A8E"/>
    <w:rsid w:val="007C569D"/>
    <w:rsid w:val="007C5C26"/>
    <w:rsid w:val="007C692B"/>
    <w:rsid w:val="007D02ED"/>
    <w:rsid w:val="007D12D7"/>
    <w:rsid w:val="007D1757"/>
    <w:rsid w:val="007D2FBD"/>
    <w:rsid w:val="007D423A"/>
    <w:rsid w:val="007D42DE"/>
    <w:rsid w:val="007D4F9A"/>
    <w:rsid w:val="007D5420"/>
    <w:rsid w:val="007D5AD4"/>
    <w:rsid w:val="007D5DEE"/>
    <w:rsid w:val="007D731E"/>
    <w:rsid w:val="007E2082"/>
    <w:rsid w:val="007E3BF6"/>
    <w:rsid w:val="007E56A9"/>
    <w:rsid w:val="007E680E"/>
    <w:rsid w:val="007E74AB"/>
    <w:rsid w:val="007E762A"/>
    <w:rsid w:val="007F183E"/>
    <w:rsid w:val="007F2DE5"/>
    <w:rsid w:val="007F34FF"/>
    <w:rsid w:val="007F43E1"/>
    <w:rsid w:val="007F56ED"/>
    <w:rsid w:val="007F5823"/>
    <w:rsid w:val="007F59F7"/>
    <w:rsid w:val="007F678C"/>
    <w:rsid w:val="007F7883"/>
    <w:rsid w:val="0080029F"/>
    <w:rsid w:val="008004F0"/>
    <w:rsid w:val="00800C48"/>
    <w:rsid w:val="00801171"/>
    <w:rsid w:val="00801181"/>
    <w:rsid w:val="008038E9"/>
    <w:rsid w:val="00806456"/>
    <w:rsid w:val="008074EA"/>
    <w:rsid w:val="00810CDA"/>
    <w:rsid w:val="008115D0"/>
    <w:rsid w:val="008146E4"/>
    <w:rsid w:val="0081471F"/>
    <w:rsid w:val="00815E5E"/>
    <w:rsid w:val="00815F5A"/>
    <w:rsid w:val="00816274"/>
    <w:rsid w:val="00816303"/>
    <w:rsid w:val="0081659D"/>
    <w:rsid w:val="00816665"/>
    <w:rsid w:val="008205CF"/>
    <w:rsid w:val="008205F5"/>
    <w:rsid w:val="008227AA"/>
    <w:rsid w:val="0082524A"/>
    <w:rsid w:val="0082580C"/>
    <w:rsid w:val="0082598D"/>
    <w:rsid w:val="00825A7F"/>
    <w:rsid w:val="00825B53"/>
    <w:rsid w:val="00826674"/>
    <w:rsid w:val="00826E61"/>
    <w:rsid w:val="0082776D"/>
    <w:rsid w:val="008316C3"/>
    <w:rsid w:val="00831FA8"/>
    <w:rsid w:val="00834F94"/>
    <w:rsid w:val="008357C1"/>
    <w:rsid w:val="00835932"/>
    <w:rsid w:val="00836B87"/>
    <w:rsid w:val="00837AC7"/>
    <w:rsid w:val="00837BF1"/>
    <w:rsid w:val="00841C51"/>
    <w:rsid w:val="00843FDB"/>
    <w:rsid w:val="00844444"/>
    <w:rsid w:val="00844C32"/>
    <w:rsid w:val="0084522E"/>
    <w:rsid w:val="008515E2"/>
    <w:rsid w:val="00854022"/>
    <w:rsid w:val="00856391"/>
    <w:rsid w:val="008569D8"/>
    <w:rsid w:val="008614F6"/>
    <w:rsid w:val="0086448B"/>
    <w:rsid w:val="00864532"/>
    <w:rsid w:val="0086497F"/>
    <w:rsid w:val="00866F4E"/>
    <w:rsid w:val="00867DBD"/>
    <w:rsid w:val="00870B68"/>
    <w:rsid w:val="008713E2"/>
    <w:rsid w:val="00871503"/>
    <w:rsid w:val="0087259B"/>
    <w:rsid w:val="00877B1E"/>
    <w:rsid w:val="00877DE8"/>
    <w:rsid w:val="00877EED"/>
    <w:rsid w:val="00880941"/>
    <w:rsid w:val="008817DA"/>
    <w:rsid w:val="00881DD1"/>
    <w:rsid w:val="00881EAE"/>
    <w:rsid w:val="0088225F"/>
    <w:rsid w:val="0088258D"/>
    <w:rsid w:val="008825CF"/>
    <w:rsid w:val="00882AEC"/>
    <w:rsid w:val="008851C5"/>
    <w:rsid w:val="00886C0E"/>
    <w:rsid w:val="00887190"/>
    <w:rsid w:val="00887E69"/>
    <w:rsid w:val="008910A2"/>
    <w:rsid w:val="00891D33"/>
    <w:rsid w:val="00891D80"/>
    <w:rsid w:val="00892B04"/>
    <w:rsid w:val="00892EF2"/>
    <w:rsid w:val="008942CB"/>
    <w:rsid w:val="00895759"/>
    <w:rsid w:val="00895E5C"/>
    <w:rsid w:val="00897319"/>
    <w:rsid w:val="008978F2"/>
    <w:rsid w:val="00897AD6"/>
    <w:rsid w:val="008A039B"/>
    <w:rsid w:val="008A050A"/>
    <w:rsid w:val="008A0B76"/>
    <w:rsid w:val="008A165F"/>
    <w:rsid w:val="008A2876"/>
    <w:rsid w:val="008A2AC9"/>
    <w:rsid w:val="008A458B"/>
    <w:rsid w:val="008A4732"/>
    <w:rsid w:val="008A508D"/>
    <w:rsid w:val="008A5389"/>
    <w:rsid w:val="008A54F6"/>
    <w:rsid w:val="008A64B6"/>
    <w:rsid w:val="008A6F5C"/>
    <w:rsid w:val="008B0616"/>
    <w:rsid w:val="008B1BAE"/>
    <w:rsid w:val="008B3034"/>
    <w:rsid w:val="008B3ECD"/>
    <w:rsid w:val="008B68C4"/>
    <w:rsid w:val="008B6F51"/>
    <w:rsid w:val="008B7E5C"/>
    <w:rsid w:val="008C0368"/>
    <w:rsid w:val="008C0C46"/>
    <w:rsid w:val="008C222B"/>
    <w:rsid w:val="008C2FAE"/>
    <w:rsid w:val="008C6D7A"/>
    <w:rsid w:val="008C7A1B"/>
    <w:rsid w:val="008D081D"/>
    <w:rsid w:val="008D10CD"/>
    <w:rsid w:val="008D2380"/>
    <w:rsid w:val="008D267D"/>
    <w:rsid w:val="008D30E5"/>
    <w:rsid w:val="008D38B6"/>
    <w:rsid w:val="008D3FED"/>
    <w:rsid w:val="008D4ACF"/>
    <w:rsid w:val="008D5AFA"/>
    <w:rsid w:val="008D5EBB"/>
    <w:rsid w:val="008D61CF"/>
    <w:rsid w:val="008D6660"/>
    <w:rsid w:val="008D77D7"/>
    <w:rsid w:val="008E0098"/>
    <w:rsid w:val="008E09FE"/>
    <w:rsid w:val="008E0D1A"/>
    <w:rsid w:val="008E478B"/>
    <w:rsid w:val="008E51BD"/>
    <w:rsid w:val="008E5362"/>
    <w:rsid w:val="008E5810"/>
    <w:rsid w:val="008E622B"/>
    <w:rsid w:val="008E781B"/>
    <w:rsid w:val="008E7A19"/>
    <w:rsid w:val="008F09E7"/>
    <w:rsid w:val="008F192A"/>
    <w:rsid w:val="008F4F4F"/>
    <w:rsid w:val="008F6861"/>
    <w:rsid w:val="008F7438"/>
    <w:rsid w:val="008F7B73"/>
    <w:rsid w:val="00901933"/>
    <w:rsid w:val="009021BF"/>
    <w:rsid w:val="00902A52"/>
    <w:rsid w:val="00902FA8"/>
    <w:rsid w:val="0090300D"/>
    <w:rsid w:val="009030FC"/>
    <w:rsid w:val="00903E9C"/>
    <w:rsid w:val="0090408F"/>
    <w:rsid w:val="00904551"/>
    <w:rsid w:val="00907383"/>
    <w:rsid w:val="00911284"/>
    <w:rsid w:val="0091152B"/>
    <w:rsid w:val="00911F10"/>
    <w:rsid w:val="00911F7B"/>
    <w:rsid w:val="00912538"/>
    <w:rsid w:val="00912A06"/>
    <w:rsid w:val="009153AD"/>
    <w:rsid w:val="00916177"/>
    <w:rsid w:val="0091757D"/>
    <w:rsid w:val="00917E49"/>
    <w:rsid w:val="009202B5"/>
    <w:rsid w:val="0092162C"/>
    <w:rsid w:val="00922D31"/>
    <w:rsid w:val="00924254"/>
    <w:rsid w:val="009260F2"/>
    <w:rsid w:val="00926D5C"/>
    <w:rsid w:val="009279CB"/>
    <w:rsid w:val="00931579"/>
    <w:rsid w:val="0093241F"/>
    <w:rsid w:val="00932C62"/>
    <w:rsid w:val="0093328E"/>
    <w:rsid w:val="0093364B"/>
    <w:rsid w:val="0093372D"/>
    <w:rsid w:val="00933AAE"/>
    <w:rsid w:val="00933C78"/>
    <w:rsid w:val="00933D5B"/>
    <w:rsid w:val="00933E2C"/>
    <w:rsid w:val="00935C27"/>
    <w:rsid w:val="0093628C"/>
    <w:rsid w:val="00937E9A"/>
    <w:rsid w:val="009409D6"/>
    <w:rsid w:val="00941708"/>
    <w:rsid w:val="00942670"/>
    <w:rsid w:val="00944ACF"/>
    <w:rsid w:val="00946475"/>
    <w:rsid w:val="0094651D"/>
    <w:rsid w:val="00947F95"/>
    <w:rsid w:val="00950262"/>
    <w:rsid w:val="009515EA"/>
    <w:rsid w:val="00951A83"/>
    <w:rsid w:val="00952BF6"/>
    <w:rsid w:val="009534B1"/>
    <w:rsid w:val="00953642"/>
    <w:rsid w:val="00954243"/>
    <w:rsid w:val="00954CAA"/>
    <w:rsid w:val="00954D2F"/>
    <w:rsid w:val="00955867"/>
    <w:rsid w:val="00961408"/>
    <w:rsid w:val="009615BC"/>
    <w:rsid w:val="009628B7"/>
    <w:rsid w:val="009641DD"/>
    <w:rsid w:val="00965A69"/>
    <w:rsid w:val="009663D6"/>
    <w:rsid w:val="009668A8"/>
    <w:rsid w:val="00966AF0"/>
    <w:rsid w:val="00966F6D"/>
    <w:rsid w:val="00970F36"/>
    <w:rsid w:val="00971AAA"/>
    <w:rsid w:val="00973915"/>
    <w:rsid w:val="00973EE1"/>
    <w:rsid w:val="009755E3"/>
    <w:rsid w:val="00975EAF"/>
    <w:rsid w:val="00976D1D"/>
    <w:rsid w:val="00977DB2"/>
    <w:rsid w:val="00977EF1"/>
    <w:rsid w:val="0098076E"/>
    <w:rsid w:val="00981050"/>
    <w:rsid w:val="00983547"/>
    <w:rsid w:val="0098405F"/>
    <w:rsid w:val="00987FBD"/>
    <w:rsid w:val="00991253"/>
    <w:rsid w:val="00991A0F"/>
    <w:rsid w:val="009924CA"/>
    <w:rsid w:val="009940E2"/>
    <w:rsid w:val="00994885"/>
    <w:rsid w:val="00994EBF"/>
    <w:rsid w:val="00995A21"/>
    <w:rsid w:val="0099756A"/>
    <w:rsid w:val="00997CCA"/>
    <w:rsid w:val="009A042C"/>
    <w:rsid w:val="009A1BC7"/>
    <w:rsid w:val="009A1DD9"/>
    <w:rsid w:val="009A29C0"/>
    <w:rsid w:val="009A3829"/>
    <w:rsid w:val="009A3F43"/>
    <w:rsid w:val="009A6582"/>
    <w:rsid w:val="009A681C"/>
    <w:rsid w:val="009A6A40"/>
    <w:rsid w:val="009A7EC6"/>
    <w:rsid w:val="009B1FA5"/>
    <w:rsid w:val="009B57E3"/>
    <w:rsid w:val="009B5949"/>
    <w:rsid w:val="009B5D6F"/>
    <w:rsid w:val="009B6A7E"/>
    <w:rsid w:val="009B755D"/>
    <w:rsid w:val="009B7C94"/>
    <w:rsid w:val="009C00C5"/>
    <w:rsid w:val="009C041C"/>
    <w:rsid w:val="009C0921"/>
    <w:rsid w:val="009C0BEE"/>
    <w:rsid w:val="009C23D4"/>
    <w:rsid w:val="009C4A50"/>
    <w:rsid w:val="009C4B3D"/>
    <w:rsid w:val="009C583B"/>
    <w:rsid w:val="009C787A"/>
    <w:rsid w:val="009C7920"/>
    <w:rsid w:val="009D2459"/>
    <w:rsid w:val="009D6BEB"/>
    <w:rsid w:val="009D7AEC"/>
    <w:rsid w:val="009D7F7A"/>
    <w:rsid w:val="009E02F0"/>
    <w:rsid w:val="009E1F05"/>
    <w:rsid w:val="009E22C6"/>
    <w:rsid w:val="009E4A3C"/>
    <w:rsid w:val="009E4AD4"/>
    <w:rsid w:val="009E52B5"/>
    <w:rsid w:val="009E5C21"/>
    <w:rsid w:val="009F0394"/>
    <w:rsid w:val="009F1518"/>
    <w:rsid w:val="009F211E"/>
    <w:rsid w:val="009F2203"/>
    <w:rsid w:val="009F26C6"/>
    <w:rsid w:val="009F6D29"/>
    <w:rsid w:val="00A0051C"/>
    <w:rsid w:val="00A01430"/>
    <w:rsid w:val="00A01817"/>
    <w:rsid w:val="00A0189C"/>
    <w:rsid w:val="00A02D2E"/>
    <w:rsid w:val="00A03025"/>
    <w:rsid w:val="00A04B0F"/>
    <w:rsid w:val="00A06809"/>
    <w:rsid w:val="00A07215"/>
    <w:rsid w:val="00A07636"/>
    <w:rsid w:val="00A07869"/>
    <w:rsid w:val="00A109D5"/>
    <w:rsid w:val="00A12CEF"/>
    <w:rsid w:val="00A1344C"/>
    <w:rsid w:val="00A13843"/>
    <w:rsid w:val="00A14C76"/>
    <w:rsid w:val="00A15F74"/>
    <w:rsid w:val="00A162E8"/>
    <w:rsid w:val="00A16ED7"/>
    <w:rsid w:val="00A17E0D"/>
    <w:rsid w:val="00A20E9D"/>
    <w:rsid w:val="00A2153F"/>
    <w:rsid w:val="00A218D3"/>
    <w:rsid w:val="00A2327D"/>
    <w:rsid w:val="00A23458"/>
    <w:rsid w:val="00A23E19"/>
    <w:rsid w:val="00A23FDF"/>
    <w:rsid w:val="00A268BC"/>
    <w:rsid w:val="00A269D5"/>
    <w:rsid w:val="00A26B19"/>
    <w:rsid w:val="00A26D34"/>
    <w:rsid w:val="00A316A7"/>
    <w:rsid w:val="00A3251D"/>
    <w:rsid w:val="00A333BF"/>
    <w:rsid w:val="00A343D6"/>
    <w:rsid w:val="00A3464B"/>
    <w:rsid w:val="00A352BB"/>
    <w:rsid w:val="00A3539A"/>
    <w:rsid w:val="00A35677"/>
    <w:rsid w:val="00A36354"/>
    <w:rsid w:val="00A36D4E"/>
    <w:rsid w:val="00A372B7"/>
    <w:rsid w:val="00A402D6"/>
    <w:rsid w:val="00A40D5C"/>
    <w:rsid w:val="00A42340"/>
    <w:rsid w:val="00A4258D"/>
    <w:rsid w:val="00A42C9D"/>
    <w:rsid w:val="00A4300F"/>
    <w:rsid w:val="00A4394D"/>
    <w:rsid w:val="00A444D6"/>
    <w:rsid w:val="00A44ED2"/>
    <w:rsid w:val="00A4624B"/>
    <w:rsid w:val="00A47542"/>
    <w:rsid w:val="00A47E0C"/>
    <w:rsid w:val="00A502C8"/>
    <w:rsid w:val="00A505F9"/>
    <w:rsid w:val="00A51795"/>
    <w:rsid w:val="00A51D6F"/>
    <w:rsid w:val="00A540F0"/>
    <w:rsid w:val="00A54A7D"/>
    <w:rsid w:val="00A560D5"/>
    <w:rsid w:val="00A60160"/>
    <w:rsid w:val="00A61181"/>
    <w:rsid w:val="00A63D89"/>
    <w:rsid w:val="00A64524"/>
    <w:rsid w:val="00A6458B"/>
    <w:rsid w:val="00A65A33"/>
    <w:rsid w:val="00A66F82"/>
    <w:rsid w:val="00A67A52"/>
    <w:rsid w:val="00A70498"/>
    <w:rsid w:val="00A712A5"/>
    <w:rsid w:val="00A72199"/>
    <w:rsid w:val="00A72588"/>
    <w:rsid w:val="00A727D8"/>
    <w:rsid w:val="00A7281D"/>
    <w:rsid w:val="00A72940"/>
    <w:rsid w:val="00A73560"/>
    <w:rsid w:val="00A7363C"/>
    <w:rsid w:val="00A73A25"/>
    <w:rsid w:val="00A741DA"/>
    <w:rsid w:val="00A74253"/>
    <w:rsid w:val="00A7432E"/>
    <w:rsid w:val="00A757EB"/>
    <w:rsid w:val="00A75982"/>
    <w:rsid w:val="00A760DB"/>
    <w:rsid w:val="00A7754A"/>
    <w:rsid w:val="00A80B7A"/>
    <w:rsid w:val="00A81482"/>
    <w:rsid w:val="00A81678"/>
    <w:rsid w:val="00A8330D"/>
    <w:rsid w:val="00A83993"/>
    <w:rsid w:val="00A84225"/>
    <w:rsid w:val="00A8458A"/>
    <w:rsid w:val="00A87F3B"/>
    <w:rsid w:val="00A9000C"/>
    <w:rsid w:val="00A9140B"/>
    <w:rsid w:val="00A91692"/>
    <w:rsid w:val="00A926BC"/>
    <w:rsid w:val="00A94196"/>
    <w:rsid w:val="00A94FC7"/>
    <w:rsid w:val="00A95000"/>
    <w:rsid w:val="00A9600B"/>
    <w:rsid w:val="00AA031D"/>
    <w:rsid w:val="00AA1A7C"/>
    <w:rsid w:val="00AA5C29"/>
    <w:rsid w:val="00AA7BC4"/>
    <w:rsid w:val="00AB021D"/>
    <w:rsid w:val="00AB066E"/>
    <w:rsid w:val="00AB15D3"/>
    <w:rsid w:val="00AB2438"/>
    <w:rsid w:val="00AB2B29"/>
    <w:rsid w:val="00AB35EE"/>
    <w:rsid w:val="00AB59AC"/>
    <w:rsid w:val="00AB60D3"/>
    <w:rsid w:val="00AB6A0D"/>
    <w:rsid w:val="00AB6F54"/>
    <w:rsid w:val="00AC0369"/>
    <w:rsid w:val="00AC04CE"/>
    <w:rsid w:val="00AC0A39"/>
    <w:rsid w:val="00AC1379"/>
    <w:rsid w:val="00AC23E9"/>
    <w:rsid w:val="00AC2F95"/>
    <w:rsid w:val="00AC3934"/>
    <w:rsid w:val="00AC59DA"/>
    <w:rsid w:val="00AC61F2"/>
    <w:rsid w:val="00AC6502"/>
    <w:rsid w:val="00AC6A34"/>
    <w:rsid w:val="00AC6D77"/>
    <w:rsid w:val="00AC7980"/>
    <w:rsid w:val="00AD03AC"/>
    <w:rsid w:val="00AD1F6F"/>
    <w:rsid w:val="00AD28CC"/>
    <w:rsid w:val="00AD3B87"/>
    <w:rsid w:val="00AD40E5"/>
    <w:rsid w:val="00AD4182"/>
    <w:rsid w:val="00AD470A"/>
    <w:rsid w:val="00AD62B9"/>
    <w:rsid w:val="00AE031C"/>
    <w:rsid w:val="00AE1492"/>
    <w:rsid w:val="00AE1527"/>
    <w:rsid w:val="00AE1582"/>
    <w:rsid w:val="00AE18C9"/>
    <w:rsid w:val="00AE1A90"/>
    <w:rsid w:val="00AE2BE8"/>
    <w:rsid w:val="00AE51C7"/>
    <w:rsid w:val="00AE5E5A"/>
    <w:rsid w:val="00AE5FE1"/>
    <w:rsid w:val="00AE69C1"/>
    <w:rsid w:val="00AE7028"/>
    <w:rsid w:val="00AF00E9"/>
    <w:rsid w:val="00AF1167"/>
    <w:rsid w:val="00AF24F9"/>
    <w:rsid w:val="00AF48BF"/>
    <w:rsid w:val="00AF4B35"/>
    <w:rsid w:val="00AF50A3"/>
    <w:rsid w:val="00AF783A"/>
    <w:rsid w:val="00B0088E"/>
    <w:rsid w:val="00B01F65"/>
    <w:rsid w:val="00B02B57"/>
    <w:rsid w:val="00B03A82"/>
    <w:rsid w:val="00B04B80"/>
    <w:rsid w:val="00B06967"/>
    <w:rsid w:val="00B06999"/>
    <w:rsid w:val="00B10771"/>
    <w:rsid w:val="00B1110F"/>
    <w:rsid w:val="00B11195"/>
    <w:rsid w:val="00B11F14"/>
    <w:rsid w:val="00B12573"/>
    <w:rsid w:val="00B12B5C"/>
    <w:rsid w:val="00B1512B"/>
    <w:rsid w:val="00B1549E"/>
    <w:rsid w:val="00B15AD8"/>
    <w:rsid w:val="00B15C4C"/>
    <w:rsid w:val="00B16E62"/>
    <w:rsid w:val="00B219FA"/>
    <w:rsid w:val="00B23520"/>
    <w:rsid w:val="00B23541"/>
    <w:rsid w:val="00B23BEC"/>
    <w:rsid w:val="00B2447B"/>
    <w:rsid w:val="00B25095"/>
    <w:rsid w:val="00B257D0"/>
    <w:rsid w:val="00B2586B"/>
    <w:rsid w:val="00B25920"/>
    <w:rsid w:val="00B25FB9"/>
    <w:rsid w:val="00B2744C"/>
    <w:rsid w:val="00B3122F"/>
    <w:rsid w:val="00B313E9"/>
    <w:rsid w:val="00B31451"/>
    <w:rsid w:val="00B3161E"/>
    <w:rsid w:val="00B334BE"/>
    <w:rsid w:val="00B359B6"/>
    <w:rsid w:val="00B3615D"/>
    <w:rsid w:val="00B362AA"/>
    <w:rsid w:val="00B36C42"/>
    <w:rsid w:val="00B3752F"/>
    <w:rsid w:val="00B37D41"/>
    <w:rsid w:val="00B40DE7"/>
    <w:rsid w:val="00B4118F"/>
    <w:rsid w:val="00B42ACE"/>
    <w:rsid w:val="00B442AD"/>
    <w:rsid w:val="00B44ED3"/>
    <w:rsid w:val="00B45564"/>
    <w:rsid w:val="00B460E7"/>
    <w:rsid w:val="00B46A10"/>
    <w:rsid w:val="00B47A69"/>
    <w:rsid w:val="00B50D64"/>
    <w:rsid w:val="00B51007"/>
    <w:rsid w:val="00B51A23"/>
    <w:rsid w:val="00B53608"/>
    <w:rsid w:val="00B551BD"/>
    <w:rsid w:val="00B56DAE"/>
    <w:rsid w:val="00B57A79"/>
    <w:rsid w:val="00B6066E"/>
    <w:rsid w:val="00B609EE"/>
    <w:rsid w:val="00B620E9"/>
    <w:rsid w:val="00B62A80"/>
    <w:rsid w:val="00B62C38"/>
    <w:rsid w:val="00B63C17"/>
    <w:rsid w:val="00B63ED1"/>
    <w:rsid w:val="00B6408F"/>
    <w:rsid w:val="00B65F75"/>
    <w:rsid w:val="00B666E9"/>
    <w:rsid w:val="00B672B6"/>
    <w:rsid w:val="00B67571"/>
    <w:rsid w:val="00B701FA"/>
    <w:rsid w:val="00B7182F"/>
    <w:rsid w:val="00B71FF6"/>
    <w:rsid w:val="00B725CA"/>
    <w:rsid w:val="00B73179"/>
    <w:rsid w:val="00B733E3"/>
    <w:rsid w:val="00B74628"/>
    <w:rsid w:val="00B75A8F"/>
    <w:rsid w:val="00B7614B"/>
    <w:rsid w:val="00B805AA"/>
    <w:rsid w:val="00B80C90"/>
    <w:rsid w:val="00B80F5E"/>
    <w:rsid w:val="00B82C8F"/>
    <w:rsid w:val="00B8367A"/>
    <w:rsid w:val="00B844DE"/>
    <w:rsid w:val="00B8569B"/>
    <w:rsid w:val="00B878F7"/>
    <w:rsid w:val="00B92989"/>
    <w:rsid w:val="00B929F3"/>
    <w:rsid w:val="00B9362E"/>
    <w:rsid w:val="00B97C6C"/>
    <w:rsid w:val="00B97FC4"/>
    <w:rsid w:val="00BA165E"/>
    <w:rsid w:val="00BA1919"/>
    <w:rsid w:val="00BA215A"/>
    <w:rsid w:val="00BA28F0"/>
    <w:rsid w:val="00BA3784"/>
    <w:rsid w:val="00BA4008"/>
    <w:rsid w:val="00BA4150"/>
    <w:rsid w:val="00BA45AF"/>
    <w:rsid w:val="00BA5564"/>
    <w:rsid w:val="00BB09A8"/>
    <w:rsid w:val="00BB215A"/>
    <w:rsid w:val="00BB3840"/>
    <w:rsid w:val="00BB4246"/>
    <w:rsid w:val="00BB4898"/>
    <w:rsid w:val="00BB6BE6"/>
    <w:rsid w:val="00BB79F1"/>
    <w:rsid w:val="00BB7C28"/>
    <w:rsid w:val="00BC055F"/>
    <w:rsid w:val="00BC2455"/>
    <w:rsid w:val="00BC39FF"/>
    <w:rsid w:val="00BC3A44"/>
    <w:rsid w:val="00BC5D91"/>
    <w:rsid w:val="00BC6042"/>
    <w:rsid w:val="00BC72ED"/>
    <w:rsid w:val="00BD051A"/>
    <w:rsid w:val="00BD0C1D"/>
    <w:rsid w:val="00BD1228"/>
    <w:rsid w:val="00BD26A9"/>
    <w:rsid w:val="00BD36F4"/>
    <w:rsid w:val="00BD4689"/>
    <w:rsid w:val="00BD54C1"/>
    <w:rsid w:val="00BD5697"/>
    <w:rsid w:val="00BD64B0"/>
    <w:rsid w:val="00BD6D7F"/>
    <w:rsid w:val="00BD7DC8"/>
    <w:rsid w:val="00BD7EF7"/>
    <w:rsid w:val="00BE0371"/>
    <w:rsid w:val="00BE0911"/>
    <w:rsid w:val="00BE1BC0"/>
    <w:rsid w:val="00BE1D8F"/>
    <w:rsid w:val="00BE2ED8"/>
    <w:rsid w:val="00BE3731"/>
    <w:rsid w:val="00BE415A"/>
    <w:rsid w:val="00BE50B0"/>
    <w:rsid w:val="00BE5533"/>
    <w:rsid w:val="00BE5D59"/>
    <w:rsid w:val="00BE6B6E"/>
    <w:rsid w:val="00BF08DE"/>
    <w:rsid w:val="00BF0B80"/>
    <w:rsid w:val="00BF17B7"/>
    <w:rsid w:val="00BF2549"/>
    <w:rsid w:val="00BF2C77"/>
    <w:rsid w:val="00BF3551"/>
    <w:rsid w:val="00BF449F"/>
    <w:rsid w:val="00BF75EA"/>
    <w:rsid w:val="00C001D7"/>
    <w:rsid w:val="00C012BB"/>
    <w:rsid w:val="00C016D2"/>
    <w:rsid w:val="00C0355B"/>
    <w:rsid w:val="00C0373B"/>
    <w:rsid w:val="00C043A8"/>
    <w:rsid w:val="00C06976"/>
    <w:rsid w:val="00C06D6F"/>
    <w:rsid w:val="00C07319"/>
    <w:rsid w:val="00C07A8A"/>
    <w:rsid w:val="00C124D2"/>
    <w:rsid w:val="00C12E6D"/>
    <w:rsid w:val="00C20AD5"/>
    <w:rsid w:val="00C22E48"/>
    <w:rsid w:val="00C22F88"/>
    <w:rsid w:val="00C2501E"/>
    <w:rsid w:val="00C25758"/>
    <w:rsid w:val="00C26BE7"/>
    <w:rsid w:val="00C27D01"/>
    <w:rsid w:val="00C27E9F"/>
    <w:rsid w:val="00C27FD2"/>
    <w:rsid w:val="00C3021D"/>
    <w:rsid w:val="00C3106D"/>
    <w:rsid w:val="00C31341"/>
    <w:rsid w:val="00C316D7"/>
    <w:rsid w:val="00C32A37"/>
    <w:rsid w:val="00C32A8A"/>
    <w:rsid w:val="00C33700"/>
    <w:rsid w:val="00C33974"/>
    <w:rsid w:val="00C33ECB"/>
    <w:rsid w:val="00C34362"/>
    <w:rsid w:val="00C36AC2"/>
    <w:rsid w:val="00C36E0F"/>
    <w:rsid w:val="00C40A9D"/>
    <w:rsid w:val="00C40D3D"/>
    <w:rsid w:val="00C41B11"/>
    <w:rsid w:val="00C41C52"/>
    <w:rsid w:val="00C41F28"/>
    <w:rsid w:val="00C422BD"/>
    <w:rsid w:val="00C429F7"/>
    <w:rsid w:val="00C42AE6"/>
    <w:rsid w:val="00C433C8"/>
    <w:rsid w:val="00C43683"/>
    <w:rsid w:val="00C449A5"/>
    <w:rsid w:val="00C44A23"/>
    <w:rsid w:val="00C45789"/>
    <w:rsid w:val="00C4633B"/>
    <w:rsid w:val="00C4735D"/>
    <w:rsid w:val="00C473C2"/>
    <w:rsid w:val="00C47E4D"/>
    <w:rsid w:val="00C524CE"/>
    <w:rsid w:val="00C53970"/>
    <w:rsid w:val="00C53DD0"/>
    <w:rsid w:val="00C53F63"/>
    <w:rsid w:val="00C54240"/>
    <w:rsid w:val="00C54DE3"/>
    <w:rsid w:val="00C56A9C"/>
    <w:rsid w:val="00C60B46"/>
    <w:rsid w:val="00C613D6"/>
    <w:rsid w:val="00C622B5"/>
    <w:rsid w:val="00C62B59"/>
    <w:rsid w:val="00C62C1D"/>
    <w:rsid w:val="00C63FE2"/>
    <w:rsid w:val="00C6430A"/>
    <w:rsid w:val="00C6508E"/>
    <w:rsid w:val="00C6540A"/>
    <w:rsid w:val="00C655F5"/>
    <w:rsid w:val="00C705A7"/>
    <w:rsid w:val="00C70F90"/>
    <w:rsid w:val="00C71B7D"/>
    <w:rsid w:val="00C71F54"/>
    <w:rsid w:val="00C72E9F"/>
    <w:rsid w:val="00C731DA"/>
    <w:rsid w:val="00C7393B"/>
    <w:rsid w:val="00C73EF4"/>
    <w:rsid w:val="00C740A0"/>
    <w:rsid w:val="00C74C9A"/>
    <w:rsid w:val="00C74D64"/>
    <w:rsid w:val="00C74EF7"/>
    <w:rsid w:val="00C75DF4"/>
    <w:rsid w:val="00C80064"/>
    <w:rsid w:val="00C80AF0"/>
    <w:rsid w:val="00C824BF"/>
    <w:rsid w:val="00C83856"/>
    <w:rsid w:val="00C84018"/>
    <w:rsid w:val="00C85A56"/>
    <w:rsid w:val="00C866E6"/>
    <w:rsid w:val="00C87261"/>
    <w:rsid w:val="00C878BF"/>
    <w:rsid w:val="00C87F96"/>
    <w:rsid w:val="00C9003E"/>
    <w:rsid w:val="00C90F3F"/>
    <w:rsid w:val="00C92F7E"/>
    <w:rsid w:val="00C95653"/>
    <w:rsid w:val="00C962AE"/>
    <w:rsid w:val="00C962FD"/>
    <w:rsid w:val="00C964EC"/>
    <w:rsid w:val="00C96C5E"/>
    <w:rsid w:val="00C97A0D"/>
    <w:rsid w:val="00C97D6B"/>
    <w:rsid w:val="00CA1956"/>
    <w:rsid w:val="00CA37D9"/>
    <w:rsid w:val="00CA3BC9"/>
    <w:rsid w:val="00CA58B0"/>
    <w:rsid w:val="00CB1D97"/>
    <w:rsid w:val="00CB2163"/>
    <w:rsid w:val="00CB302D"/>
    <w:rsid w:val="00CB3397"/>
    <w:rsid w:val="00CB4F33"/>
    <w:rsid w:val="00CB53A0"/>
    <w:rsid w:val="00CB5DEC"/>
    <w:rsid w:val="00CC0384"/>
    <w:rsid w:val="00CC2550"/>
    <w:rsid w:val="00CC28BF"/>
    <w:rsid w:val="00CC3138"/>
    <w:rsid w:val="00CC38CC"/>
    <w:rsid w:val="00CC608E"/>
    <w:rsid w:val="00CC61A4"/>
    <w:rsid w:val="00CC6510"/>
    <w:rsid w:val="00CC6F11"/>
    <w:rsid w:val="00CC7A30"/>
    <w:rsid w:val="00CD0AE4"/>
    <w:rsid w:val="00CD17E0"/>
    <w:rsid w:val="00CD197B"/>
    <w:rsid w:val="00CD30EE"/>
    <w:rsid w:val="00CD4020"/>
    <w:rsid w:val="00CD406D"/>
    <w:rsid w:val="00CD43FA"/>
    <w:rsid w:val="00CD458E"/>
    <w:rsid w:val="00CD5D98"/>
    <w:rsid w:val="00CD65B8"/>
    <w:rsid w:val="00CD789A"/>
    <w:rsid w:val="00CE1F55"/>
    <w:rsid w:val="00CE6AB9"/>
    <w:rsid w:val="00CE73B0"/>
    <w:rsid w:val="00CE7783"/>
    <w:rsid w:val="00CE7B38"/>
    <w:rsid w:val="00CF161C"/>
    <w:rsid w:val="00CF2904"/>
    <w:rsid w:val="00CF2A0B"/>
    <w:rsid w:val="00CF3096"/>
    <w:rsid w:val="00CF45D6"/>
    <w:rsid w:val="00CF4D5D"/>
    <w:rsid w:val="00CF586D"/>
    <w:rsid w:val="00CF6FF5"/>
    <w:rsid w:val="00D0124B"/>
    <w:rsid w:val="00D02F47"/>
    <w:rsid w:val="00D031AB"/>
    <w:rsid w:val="00D03927"/>
    <w:rsid w:val="00D03E7A"/>
    <w:rsid w:val="00D05B22"/>
    <w:rsid w:val="00D05E75"/>
    <w:rsid w:val="00D06576"/>
    <w:rsid w:val="00D065FF"/>
    <w:rsid w:val="00D06640"/>
    <w:rsid w:val="00D06BB4"/>
    <w:rsid w:val="00D06CA0"/>
    <w:rsid w:val="00D06D76"/>
    <w:rsid w:val="00D102BD"/>
    <w:rsid w:val="00D10D23"/>
    <w:rsid w:val="00D11510"/>
    <w:rsid w:val="00D12916"/>
    <w:rsid w:val="00D12927"/>
    <w:rsid w:val="00D13EDB"/>
    <w:rsid w:val="00D14037"/>
    <w:rsid w:val="00D142A1"/>
    <w:rsid w:val="00D16F0A"/>
    <w:rsid w:val="00D17041"/>
    <w:rsid w:val="00D176DE"/>
    <w:rsid w:val="00D17FDC"/>
    <w:rsid w:val="00D2338B"/>
    <w:rsid w:val="00D24FD5"/>
    <w:rsid w:val="00D25768"/>
    <w:rsid w:val="00D25CCE"/>
    <w:rsid w:val="00D26365"/>
    <w:rsid w:val="00D271A3"/>
    <w:rsid w:val="00D2732A"/>
    <w:rsid w:val="00D3007B"/>
    <w:rsid w:val="00D308C0"/>
    <w:rsid w:val="00D31116"/>
    <w:rsid w:val="00D3239C"/>
    <w:rsid w:val="00D32677"/>
    <w:rsid w:val="00D326DB"/>
    <w:rsid w:val="00D32CB1"/>
    <w:rsid w:val="00D32FB7"/>
    <w:rsid w:val="00D339B9"/>
    <w:rsid w:val="00D34A1F"/>
    <w:rsid w:val="00D34AA0"/>
    <w:rsid w:val="00D3653E"/>
    <w:rsid w:val="00D36A89"/>
    <w:rsid w:val="00D403D1"/>
    <w:rsid w:val="00D40AE2"/>
    <w:rsid w:val="00D41100"/>
    <w:rsid w:val="00D4134D"/>
    <w:rsid w:val="00D43A98"/>
    <w:rsid w:val="00D4491A"/>
    <w:rsid w:val="00D44FC6"/>
    <w:rsid w:val="00D507E0"/>
    <w:rsid w:val="00D50B31"/>
    <w:rsid w:val="00D50B7C"/>
    <w:rsid w:val="00D50F9E"/>
    <w:rsid w:val="00D51BF9"/>
    <w:rsid w:val="00D5506E"/>
    <w:rsid w:val="00D6052C"/>
    <w:rsid w:val="00D61E46"/>
    <w:rsid w:val="00D61FCF"/>
    <w:rsid w:val="00D621B7"/>
    <w:rsid w:val="00D625E7"/>
    <w:rsid w:val="00D62EB5"/>
    <w:rsid w:val="00D6352C"/>
    <w:rsid w:val="00D63C53"/>
    <w:rsid w:val="00D672CA"/>
    <w:rsid w:val="00D70407"/>
    <w:rsid w:val="00D70745"/>
    <w:rsid w:val="00D70811"/>
    <w:rsid w:val="00D71244"/>
    <w:rsid w:val="00D72422"/>
    <w:rsid w:val="00D736D5"/>
    <w:rsid w:val="00D74D15"/>
    <w:rsid w:val="00D750C9"/>
    <w:rsid w:val="00D75FB4"/>
    <w:rsid w:val="00D7694A"/>
    <w:rsid w:val="00D7701F"/>
    <w:rsid w:val="00D77121"/>
    <w:rsid w:val="00D77534"/>
    <w:rsid w:val="00D805B6"/>
    <w:rsid w:val="00D8219C"/>
    <w:rsid w:val="00D82C2B"/>
    <w:rsid w:val="00D83F11"/>
    <w:rsid w:val="00D84645"/>
    <w:rsid w:val="00D84749"/>
    <w:rsid w:val="00D87EE7"/>
    <w:rsid w:val="00D9091E"/>
    <w:rsid w:val="00D91BC1"/>
    <w:rsid w:val="00D91DB6"/>
    <w:rsid w:val="00D92C80"/>
    <w:rsid w:val="00D93196"/>
    <w:rsid w:val="00D93BDB"/>
    <w:rsid w:val="00D9454B"/>
    <w:rsid w:val="00D95CF9"/>
    <w:rsid w:val="00D962C4"/>
    <w:rsid w:val="00D96755"/>
    <w:rsid w:val="00D97064"/>
    <w:rsid w:val="00D97B3B"/>
    <w:rsid w:val="00DA11BD"/>
    <w:rsid w:val="00DA1962"/>
    <w:rsid w:val="00DA1D9D"/>
    <w:rsid w:val="00DA3650"/>
    <w:rsid w:val="00DA5820"/>
    <w:rsid w:val="00DA7C86"/>
    <w:rsid w:val="00DB0DC2"/>
    <w:rsid w:val="00DB1FCB"/>
    <w:rsid w:val="00DB2EEF"/>
    <w:rsid w:val="00DB343C"/>
    <w:rsid w:val="00DB3DFB"/>
    <w:rsid w:val="00DB4FF5"/>
    <w:rsid w:val="00DB5711"/>
    <w:rsid w:val="00DC03B5"/>
    <w:rsid w:val="00DC1C1F"/>
    <w:rsid w:val="00DC2E2F"/>
    <w:rsid w:val="00DC4F38"/>
    <w:rsid w:val="00DD0223"/>
    <w:rsid w:val="00DD029F"/>
    <w:rsid w:val="00DD0A78"/>
    <w:rsid w:val="00DD157B"/>
    <w:rsid w:val="00DD47DE"/>
    <w:rsid w:val="00DD4C1E"/>
    <w:rsid w:val="00DD64D9"/>
    <w:rsid w:val="00DD690D"/>
    <w:rsid w:val="00DD7BEC"/>
    <w:rsid w:val="00DD7D4A"/>
    <w:rsid w:val="00DE03EA"/>
    <w:rsid w:val="00DE06BC"/>
    <w:rsid w:val="00DE139F"/>
    <w:rsid w:val="00DE1C9C"/>
    <w:rsid w:val="00DE20B0"/>
    <w:rsid w:val="00DE4DA1"/>
    <w:rsid w:val="00DE5F0A"/>
    <w:rsid w:val="00DE6E03"/>
    <w:rsid w:val="00DE6EE3"/>
    <w:rsid w:val="00DE7512"/>
    <w:rsid w:val="00DF04CF"/>
    <w:rsid w:val="00DF3321"/>
    <w:rsid w:val="00DF3828"/>
    <w:rsid w:val="00DF41A8"/>
    <w:rsid w:val="00DF45F4"/>
    <w:rsid w:val="00DF50B0"/>
    <w:rsid w:val="00DF5415"/>
    <w:rsid w:val="00DF56A8"/>
    <w:rsid w:val="00DF6307"/>
    <w:rsid w:val="00DF7331"/>
    <w:rsid w:val="00DF73D0"/>
    <w:rsid w:val="00DF7722"/>
    <w:rsid w:val="00E01222"/>
    <w:rsid w:val="00E033CE"/>
    <w:rsid w:val="00E04024"/>
    <w:rsid w:val="00E04495"/>
    <w:rsid w:val="00E0475E"/>
    <w:rsid w:val="00E04E2F"/>
    <w:rsid w:val="00E066F5"/>
    <w:rsid w:val="00E070CE"/>
    <w:rsid w:val="00E074F3"/>
    <w:rsid w:val="00E1058A"/>
    <w:rsid w:val="00E1073C"/>
    <w:rsid w:val="00E1312E"/>
    <w:rsid w:val="00E138AD"/>
    <w:rsid w:val="00E13A98"/>
    <w:rsid w:val="00E147AB"/>
    <w:rsid w:val="00E14C5D"/>
    <w:rsid w:val="00E17C95"/>
    <w:rsid w:val="00E17D9B"/>
    <w:rsid w:val="00E20464"/>
    <w:rsid w:val="00E20ADB"/>
    <w:rsid w:val="00E217CA"/>
    <w:rsid w:val="00E220EE"/>
    <w:rsid w:val="00E249FD"/>
    <w:rsid w:val="00E2583E"/>
    <w:rsid w:val="00E31CAA"/>
    <w:rsid w:val="00E32599"/>
    <w:rsid w:val="00E34014"/>
    <w:rsid w:val="00E34452"/>
    <w:rsid w:val="00E34597"/>
    <w:rsid w:val="00E34AE6"/>
    <w:rsid w:val="00E350D8"/>
    <w:rsid w:val="00E3531B"/>
    <w:rsid w:val="00E354DD"/>
    <w:rsid w:val="00E35DE3"/>
    <w:rsid w:val="00E361E6"/>
    <w:rsid w:val="00E36592"/>
    <w:rsid w:val="00E36918"/>
    <w:rsid w:val="00E37374"/>
    <w:rsid w:val="00E37EAE"/>
    <w:rsid w:val="00E4028D"/>
    <w:rsid w:val="00E40732"/>
    <w:rsid w:val="00E425E2"/>
    <w:rsid w:val="00E43E61"/>
    <w:rsid w:val="00E44B13"/>
    <w:rsid w:val="00E45205"/>
    <w:rsid w:val="00E460CE"/>
    <w:rsid w:val="00E464B8"/>
    <w:rsid w:val="00E469FF"/>
    <w:rsid w:val="00E4752B"/>
    <w:rsid w:val="00E5173F"/>
    <w:rsid w:val="00E53237"/>
    <w:rsid w:val="00E5372A"/>
    <w:rsid w:val="00E53D44"/>
    <w:rsid w:val="00E55094"/>
    <w:rsid w:val="00E554DE"/>
    <w:rsid w:val="00E55B6D"/>
    <w:rsid w:val="00E55C02"/>
    <w:rsid w:val="00E5606D"/>
    <w:rsid w:val="00E573EF"/>
    <w:rsid w:val="00E57664"/>
    <w:rsid w:val="00E57A87"/>
    <w:rsid w:val="00E60C4F"/>
    <w:rsid w:val="00E623E8"/>
    <w:rsid w:val="00E625DB"/>
    <w:rsid w:val="00E64289"/>
    <w:rsid w:val="00E64C4B"/>
    <w:rsid w:val="00E64CBF"/>
    <w:rsid w:val="00E64E72"/>
    <w:rsid w:val="00E65379"/>
    <w:rsid w:val="00E668B3"/>
    <w:rsid w:val="00E66EA4"/>
    <w:rsid w:val="00E67035"/>
    <w:rsid w:val="00E67853"/>
    <w:rsid w:val="00E72CB6"/>
    <w:rsid w:val="00E746CF"/>
    <w:rsid w:val="00E75E38"/>
    <w:rsid w:val="00E80041"/>
    <w:rsid w:val="00E80B77"/>
    <w:rsid w:val="00E83A56"/>
    <w:rsid w:val="00E83E38"/>
    <w:rsid w:val="00E85AB4"/>
    <w:rsid w:val="00E865EC"/>
    <w:rsid w:val="00E868C7"/>
    <w:rsid w:val="00E86AD9"/>
    <w:rsid w:val="00E903D5"/>
    <w:rsid w:val="00E9115D"/>
    <w:rsid w:val="00E92206"/>
    <w:rsid w:val="00E92DD6"/>
    <w:rsid w:val="00E95C56"/>
    <w:rsid w:val="00E969D1"/>
    <w:rsid w:val="00E97426"/>
    <w:rsid w:val="00E97959"/>
    <w:rsid w:val="00E97C70"/>
    <w:rsid w:val="00EA008B"/>
    <w:rsid w:val="00EA120E"/>
    <w:rsid w:val="00EA17F5"/>
    <w:rsid w:val="00EA1AD4"/>
    <w:rsid w:val="00EA2296"/>
    <w:rsid w:val="00EA33E5"/>
    <w:rsid w:val="00EA4AD2"/>
    <w:rsid w:val="00EA4C93"/>
    <w:rsid w:val="00EA6103"/>
    <w:rsid w:val="00EA6638"/>
    <w:rsid w:val="00EB131F"/>
    <w:rsid w:val="00EB152F"/>
    <w:rsid w:val="00EB19B7"/>
    <w:rsid w:val="00EB2104"/>
    <w:rsid w:val="00EB27FF"/>
    <w:rsid w:val="00EB3DF5"/>
    <w:rsid w:val="00EB7A5B"/>
    <w:rsid w:val="00EB7FD0"/>
    <w:rsid w:val="00EC0CA4"/>
    <w:rsid w:val="00EC0D27"/>
    <w:rsid w:val="00EC0E84"/>
    <w:rsid w:val="00EC1980"/>
    <w:rsid w:val="00EC1E68"/>
    <w:rsid w:val="00EC305F"/>
    <w:rsid w:val="00EC4C4C"/>
    <w:rsid w:val="00EC52ED"/>
    <w:rsid w:val="00EC5A8F"/>
    <w:rsid w:val="00EC7445"/>
    <w:rsid w:val="00ED00B6"/>
    <w:rsid w:val="00ED0618"/>
    <w:rsid w:val="00ED0BE0"/>
    <w:rsid w:val="00ED0FA4"/>
    <w:rsid w:val="00ED24F2"/>
    <w:rsid w:val="00ED2E05"/>
    <w:rsid w:val="00ED3D5B"/>
    <w:rsid w:val="00ED4E09"/>
    <w:rsid w:val="00ED7CF2"/>
    <w:rsid w:val="00EE1D7A"/>
    <w:rsid w:val="00EE2108"/>
    <w:rsid w:val="00EE38CD"/>
    <w:rsid w:val="00EE3DC6"/>
    <w:rsid w:val="00EE7506"/>
    <w:rsid w:val="00EE77A9"/>
    <w:rsid w:val="00EE7B08"/>
    <w:rsid w:val="00EF03B4"/>
    <w:rsid w:val="00EF0639"/>
    <w:rsid w:val="00EF07A4"/>
    <w:rsid w:val="00EF31C8"/>
    <w:rsid w:val="00EF3FE5"/>
    <w:rsid w:val="00EF4B2F"/>
    <w:rsid w:val="00EF6AFB"/>
    <w:rsid w:val="00EF7F15"/>
    <w:rsid w:val="00EF7F70"/>
    <w:rsid w:val="00F00557"/>
    <w:rsid w:val="00F05B22"/>
    <w:rsid w:val="00F06383"/>
    <w:rsid w:val="00F06D01"/>
    <w:rsid w:val="00F077BE"/>
    <w:rsid w:val="00F07A39"/>
    <w:rsid w:val="00F12920"/>
    <w:rsid w:val="00F12DB5"/>
    <w:rsid w:val="00F13376"/>
    <w:rsid w:val="00F149A9"/>
    <w:rsid w:val="00F1580F"/>
    <w:rsid w:val="00F16F0C"/>
    <w:rsid w:val="00F2059C"/>
    <w:rsid w:val="00F208AA"/>
    <w:rsid w:val="00F21E10"/>
    <w:rsid w:val="00F22541"/>
    <w:rsid w:val="00F22DCB"/>
    <w:rsid w:val="00F2321D"/>
    <w:rsid w:val="00F238AF"/>
    <w:rsid w:val="00F26181"/>
    <w:rsid w:val="00F30A01"/>
    <w:rsid w:val="00F3301F"/>
    <w:rsid w:val="00F349F4"/>
    <w:rsid w:val="00F34D3F"/>
    <w:rsid w:val="00F35C11"/>
    <w:rsid w:val="00F3624A"/>
    <w:rsid w:val="00F36723"/>
    <w:rsid w:val="00F36B01"/>
    <w:rsid w:val="00F370BD"/>
    <w:rsid w:val="00F40915"/>
    <w:rsid w:val="00F41F17"/>
    <w:rsid w:val="00F42621"/>
    <w:rsid w:val="00F447CF"/>
    <w:rsid w:val="00F464CE"/>
    <w:rsid w:val="00F46751"/>
    <w:rsid w:val="00F46CFD"/>
    <w:rsid w:val="00F46FBC"/>
    <w:rsid w:val="00F4772C"/>
    <w:rsid w:val="00F47FB1"/>
    <w:rsid w:val="00F5064E"/>
    <w:rsid w:val="00F5068B"/>
    <w:rsid w:val="00F51347"/>
    <w:rsid w:val="00F51CA9"/>
    <w:rsid w:val="00F52425"/>
    <w:rsid w:val="00F52A35"/>
    <w:rsid w:val="00F53689"/>
    <w:rsid w:val="00F538BF"/>
    <w:rsid w:val="00F53E03"/>
    <w:rsid w:val="00F55D6B"/>
    <w:rsid w:val="00F5758F"/>
    <w:rsid w:val="00F60462"/>
    <w:rsid w:val="00F62CD4"/>
    <w:rsid w:val="00F63019"/>
    <w:rsid w:val="00F63AAE"/>
    <w:rsid w:val="00F64059"/>
    <w:rsid w:val="00F6441D"/>
    <w:rsid w:val="00F65561"/>
    <w:rsid w:val="00F658A9"/>
    <w:rsid w:val="00F65E1C"/>
    <w:rsid w:val="00F66142"/>
    <w:rsid w:val="00F66C50"/>
    <w:rsid w:val="00F67128"/>
    <w:rsid w:val="00F67DE9"/>
    <w:rsid w:val="00F7171E"/>
    <w:rsid w:val="00F72030"/>
    <w:rsid w:val="00F72040"/>
    <w:rsid w:val="00F72660"/>
    <w:rsid w:val="00F72A0A"/>
    <w:rsid w:val="00F73F11"/>
    <w:rsid w:val="00F74997"/>
    <w:rsid w:val="00F74C46"/>
    <w:rsid w:val="00F74DEC"/>
    <w:rsid w:val="00F76406"/>
    <w:rsid w:val="00F76719"/>
    <w:rsid w:val="00F77761"/>
    <w:rsid w:val="00F8567F"/>
    <w:rsid w:val="00F86D16"/>
    <w:rsid w:val="00F876DD"/>
    <w:rsid w:val="00F87C45"/>
    <w:rsid w:val="00F90305"/>
    <w:rsid w:val="00F9135B"/>
    <w:rsid w:val="00F9212F"/>
    <w:rsid w:val="00F922E4"/>
    <w:rsid w:val="00F936EC"/>
    <w:rsid w:val="00F937AB"/>
    <w:rsid w:val="00F939CF"/>
    <w:rsid w:val="00F93BBB"/>
    <w:rsid w:val="00F94181"/>
    <w:rsid w:val="00F950DC"/>
    <w:rsid w:val="00F95260"/>
    <w:rsid w:val="00F9619C"/>
    <w:rsid w:val="00F9651B"/>
    <w:rsid w:val="00F965F8"/>
    <w:rsid w:val="00F96D21"/>
    <w:rsid w:val="00F9788A"/>
    <w:rsid w:val="00F97CB2"/>
    <w:rsid w:val="00FA0F5A"/>
    <w:rsid w:val="00FA5AB7"/>
    <w:rsid w:val="00FA64B2"/>
    <w:rsid w:val="00FA6F0C"/>
    <w:rsid w:val="00FA757A"/>
    <w:rsid w:val="00FB1C85"/>
    <w:rsid w:val="00FB259B"/>
    <w:rsid w:val="00FB3244"/>
    <w:rsid w:val="00FB380C"/>
    <w:rsid w:val="00FB3C2D"/>
    <w:rsid w:val="00FB4F96"/>
    <w:rsid w:val="00FB5272"/>
    <w:rsid w:val="00FB53A3"/>
    <w:rsid w:val="00FB6A55"/>
    <w:rsid w:val="00FC188A"/>
    <w:rsid w:val="00FC3A1E"/>
    <w:rsid w:val="00FC53AA"/>
    <w:rsid w:val="00FC542A"/>
    <w:rsid w:val="00FC67D8"/>
    <w:rsid w:val="00FC73E9"/>
    <w:rsid w:val="00FD02F8"/>
    <w:rsid w:val="00FD068F"/>
    <w:rsid w:val="00FD21CB"/>
    <w:rsid w:val="00FD2F38"/>
    <w:rsid w:val="00FD34C9"/>
    <w:rsid w:val="00FD44A8"/>
    <w:rsid w:val="00FD51E5"/>
    <w:rsid w:val="00FD52EC"/>
    <w:rsid w:val="00FD53FD"/>
    <w:rsid w:val="00FD6A10"/>
    <w:rsid w:val="00FD707B"/>
    <w:rsid w:val="00FE0186"/>
    <w:rsid w:val="00FE0C18"/>
    <w:rsid w:val="00FE108D"/>
    <w:rsid w:val="00FE113E"/>
    <w:rsid w:val="00FE2A6D"/>
    <w:rsid w:val="00FE481D"/>
    <w:rsid w:val="00FE6439"/>
    <w:rsid w:val="00FE6D3B"/>
    <w:rsid w:val="00FF0009"/>
    <w:rsid w:val="00FF02EC"/>
    <w:rsid w:val="00FF1555"/>
    <w:rsid w:val="00FF2132"/>
    <w:rsid w:val="00FF2E03"/>
    <w:rsid w:val="00FF408A"/>
    <w:rsid w:val="00FF507A"/>
    <w:rsid w:val="00FF52F6"/>
    <w:rsid w:val="00FF5EA0"/>
    <w:rsid w:val="00FF7290"/>
    <w:rsid w:val="00FF7B01"/>
    <w:rsid w:val="00FF7CF2"/>
    <w:rsid w:val="073F8240"/>
    <w:rsid w:val="17D20EF7"/>
    <w:rsid w:val="1AFADD5A"/>
    <w:rsid w:val="25610294"/>
    <w:rsid w:val="3B9FDD5C"/>
    <w:rsid w:val="75D7F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6FBC"/>
  <w15:chartTrackingRefBased/>
  <w15:docId w15:val="{21EC322C-47DD-49CF-B3CF-79A9FC6E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8F"/>
    <w:rPr>
      <w:color w:val="0563C1" w:themeColor="hyperlink"/>
      <w:u w:val="single"/>
    </w:rPr>
  </w:style>
  <w:style w:type="paragraph" w:styleId="ListParagraph">
    <w:name w:val="List Paragraph"/>
    <w:basedOn w:val="Normal"/>
    <w:uiPriority w:val="34"/>
    <w:qFormat/>
    <w:rsid w:val="0034158F"/>
    <w:pPr>
      <w:ind w:left="720"/>
      <w:contextualSpacing/>
    </w:pPr>
  </w:style>
  <w:style w:type="character" w:styleId="FollowedHyperlink">
    <w:name w:val="FollowedHyperlink"/>
    <w:basedOn w:val="DefaultParagraphFont"/>
    <w:uiPriority w:val="99"/>
    <w:semiHidden/>
    <w:unhideWhenUsed/>
    <w:rsid w:val="0034158F"/>
    <w:rPr>
      <w:color w:val="954F72" w:themeColor="followedHyperlink"/>
      <w:u w:val="single"/>
    </w:rPr>
  </w:style>
  <w:style w:type="paragraph" w:styleId="BalloonText">
    <w:name w:val="Balloon Text"/>
    <w:basedOn w:val="Normal"/>
    <w:link w:val="BalloonTextChar"/>
    <w:uiPriority w:val="99"/>
    <w:semiHidden/>
    <w:unhideWhenUsed/>
    <w:rsid w:val="009C7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87A"/>
    <w:rPr>
      <w:rFonts w:ascii="Segoe UI" w:hAnsi="Segoe UI" w:cs="Segoe UI"/>
      <w:sz w:val="18"/>
      <w:szCs w:val="18"/>
    </w:rPr>
  </w:style>
  <w:style w:type="character" w:styleId="CommentReference">
    <w:name w:val="annotation reference"/>
    <w:basedOn w:val="DefaultParagraphFont"/>
    <w:uiPriority w:val="99"/>
    <w:semiHidden/>
    <w:unhideWhenUsed/>
    <w:rsid w:val="00A80B7A"/>
    <w:rPr>
      <w:sz w:val="16"/>
      <w:szCs w:val="16"/>
    </w:rPr>
  </w:style>
  <w:style w:type="paragraph" w:styleId="CommentText">
    <w:name w:val="annotation text"/>
    <w:basedOn w:val="Normal"/>
    <w:link w:val="CommentTextChar"/>
    <w:uiPriority w:val="99"/>
    <w:semiHidden/>
    <w:unhideWhenUsed/>
    <w:rsid w:val="00A80B7A"/>
    <w:pPr>
      <w:spacing w:line="240" w:lineRule="auto"/>
    </w:pPr>
    <w:rPr>
      <w:sz w:val="20"/>
      <w:szCs w:val="20"/>
    </w:rPr>
  </w:style>
  <w:style w:type="character" w:customStyle="1" w:styleId="CommentTextChar">
    <w:name w:val="Comment Text Char"/>
    <w:basedOn w:val="DefaultParagraphFont"/>
    <w:link w:val="CommentText"/>
    <w:uiPriority w:val="99"/>
    <w:semiHidden/>
    <w:rsid w:val="00A80B7A"/>
    <w:rPr>
      <w:sz w:val="20"/>
      <w:szCs w:val="20"/>
    </w:rPr>
  </w:style>
  <w:style w:type="paragraph" w:styleId="CommentSubject">
    <w:name w:val="annotation subject"/>
    <w:basedOn w:val="CommentText"/>
    <w:next w:val="CommentText"/>
    <w:link w:val="CommentSubjectChar"/>
    <w:uiPriority w:val="99"/>
    <w:semiHidden/>
    <w:unhideWhenUsed/>
    <w:rsid w:val="00A80B7A"/>
    <w:rPr>
      <w:b/>
      <w:bCs/>
    </w:rPr>
  </w:style>
  <w:style w:type="character" w:customStyle="1" w:styleId="CommentSubjectChar">
    <w:name w:val="Comment Subject Char"/>
    <w:basedOn w:val="CommentTextChar"/>
    <w:link w:val="CommentSubject"/>
    <w:uiPriority w:val="99"/>
    <w:semiHidden/>
    <w:rsid w:val="00A80B7A"/>
    <w:rPr>
      <w:b/>
      <w:bCs/>
      <w:sz w:val="20"/>
      <w:szCs w:val="20"/>
    </w:rPr>
  </w:style>
  <w:style w:type="paragraph" w:styleId="Revision">
    <w:name w:val="Revision"/>
    <w:hidden/>
    <w:uiPriority w:val="99"/>
    <w:semiHidden/>
    <w:rsid w:val="001473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biosearchtech.com/TheBiosearchTechBlog/bid/103986/RT-qPCR-Molecular-Diagnostics-Assist-Workers-at-the-Forefront-of-Ebola-Outbreak"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cdc.gov/vhf/ebola/outbreaks/2014-west-africa/case-cou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osntds.org/article/fetchObject.action?uri=info:doi/10.1371/journal.pntd.0000837&amp;representation=PDF" TargetMode="External"/><Relationship Id="rId11" Type="http://schemas.openxmlformats.org/officeDocument/2006/relationships/hyperlink" Target="http://www.cdc.gov/vhf/ebola/modules/flexslider/about-ebola.jpg" TargetMode="External"/><Relationship Id="rId5" Type="http://schemas.openxmlformats.org/officeDocument/2006/relationships/hyperlink" Target="http://www.who.int/mediacentre/factsheets/fs103/e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prnewswire.com/news-releases/idt-and-ubiquitome-partner-to-develop-mobile-ebola-test-30000344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dc:creator>
  <cp:keywords/>
  <dc:description/>
  <cp:lastModifiedBy>User</cp:lastModifiedBy>
  <cp:revision>2</cp:revision>
  <dcterms:created xsi:type="dcterms:W3CDTF">2019-01-24T08:07:00Z</dcterms:created>
  <dcterms:modified xsi:type="dcterms:W3CDTF">2019-01-24T08:07:00Z</dcterms:modified>
</cp:coreProperties>
</file>